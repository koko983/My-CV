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2880"/>
      </w:tblGrid>
      <w:tr w:rsidR="00B86245" w:rsidRPr="000C0690" w:rsidTr="00052E93">
        <w:trPr>
          <w:trHeight w:val="10498"/>
        </w:trPr>
        <w:tc>
          <w:tcPr>
            <w:tcW w:w="6480" w:type="dxa"/>
          </w:tcPr>
          <w:p w:rsidR="00052E93" w:rsidRDefault="00B86245" w:rsidP="00736881">
            <w:pPr>
              <w:jc w:val="both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E23D50">
              <w:rPr>
                <w:rFonts w:asciiTheme="minorHAnsi" w:hAnsiTheme="minorHAnsi" w:cstheme="minorHAnsi"/>
                <w:b/>
                <w:i/>
                <w:color w:val="FF0000"/>
                <w:sz w:val="22"/>
                <w:szCs w:val="22"/>
              </w:rPr>
              <w:t>Summary</w:t>
            </w:r>
            <w:r w:rsidRPr="000C0690">
              <w:rPr>
                <w:rFonts w:asciiTheme="minorHAnsi" w:hAnsiTheme="minorHAnsi" w:cstheme="minorHAnsi"/>
                <w:b/>
                <w:i/>
                <w:color w:val="0070C0"/>
                <w:sz w:val="22"/>
                <w:szCs w:val="22"/>
              </w:rPr>
              <w:t>.</w:t>
            </w:r>
            <w:r w:rsidRPr="000C0690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</w:t>
            </w:r>
          </w:p>
          <w:p w:rsidR="00052E93" w:rsidRDefault="00052E93" w:rsidP="00736881">
            <w:pPr>
              <w:jc w:val="both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  <w:p w:rsidR="00052E93" w:rsidRPr="008C005C" w:rsidRDefault="00052E93" w:rsidP="00052E93">
            <w:pPr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</w:pPr>
            <w:r w:rsidRPr="008C005C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  <w:t>Software Engineer</w:t>
            </w:r>
          </w:p>
          <w:p w:rsidR="00052E93" w:rsidRPr="00052E93" w:rsidRDefault="00052E93" w:rsidP="00052E93">
            <w:pPr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  <w:p w:rsidR="00052E93" w:rsidRDefault="00052E93" w:rsidP="00052E93">
            <w:pPr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052E93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Object-Oriented Analysis, Design and Development / Relational Database Systems</w:t>
            </w:r>
          </w:p>
          <w:p w:rsidR="008C005C" w:rsidRPr="00052E93" w:rsidRDefault="008C005C" w:rsidP="00052E93">
            <w:pPr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  <w:p w:rsidR="00052E93" w:rsidRDefault="00052E93" w:rsidP="008C005C">
            <w:pPr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C005C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  <w:t>Innovative software engineer</w:t>
            </w:r>
            <w:r w:rsidRPr="00052E93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offering </w:t>
            </w:r>
            <w:r w:rsidR="008C005C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3</w:t>
            </w:r>
            <w:r w:rsidRPr="00052E93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years of experience in the full software development lifecycle – from concept through delivery of applications and customizable solutions.</w:t>
            </w:r>
          </w:p>
          <w:p w:rsidR="008C005C" w:rsidRPr="00052E93" w:rsidRDefault="008C005C" w:rsidP="00052E93">
            <w:pPr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  <w:p w:rsidR="00052E93" w:rsidRDefault="008C005C" w:rsidP="008C005C">
            <w:pPr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C005C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  <w:t>A</w:t>
            </w:r>
            <w:r w:rsidR="00052E93" w:rsidRPr="008C005C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  <w:t>dvanced development methodologies</w:t>
            </w:r>
            <w:r w:rsidR="00052E93" w:rsidRPr="00052E93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, tools and processes contributing to the design and rollout of </w:t>
            </w: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moder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n</w:t>
            </w:r>
            <w:r w:rsidR="00052E93" w:rsidRPr="00052E93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software applications.</w:t>
            </w:r>
          </w:p>
          <w:p w:rsidR="008C005C" w:rsidRPr="00052E93" w:rsidRDefault="008C005C" w:rsidP="00052E93">
            <w:pPr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  <w:p w:rsidR="00052E93" w:rsidRDefault="00052E93" w:rsidP="008C005C">
            <w:pPr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8C005C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  <w:t>Known for excellent troubleshooting skills</w:t>
            </w:r>
            <w:r w:rsidRPr="00052E93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– able to analyze code and engineer cost-effectiv</w:t>
            </w:r>
            <w:r w:rsidR="008C005C" w:rsidRPr="008C005C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e and responsive solutions. </w:t>
            </w:r>
          </w:p>
          <w:p w:rsidR="008C005C" w:rsidRDefault="008C005C" w:rsidP="00052E93">
            <w:pPr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  <w:p w:rsidR="00052E93" w:rsidRPr="00E23D50" w:rsidRDefault="00052E93" w:rsidP="00E23D50">
            <w:pPr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</w:pPr>
            <w:r w:rsidRPr="00E23D50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  <w:t>Technical Tools</w:t>
            </w:r>
            <w:r w:rsidR="00E23D50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  <w:t>:</w:t>
            </w:r>
          </w:p>
          <w:p w:rsidR="00052E93" w:rsidRPr="00052E93" w:rsidRDefault="008C005C" w:rsidP="00E23D50">
            <w:pPr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C#, C, JavaScript, </w:t>
            </w: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Java,</w:t>
            </w: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.NET,</w:t>
            </w:r>
            <w:r w:rsidR="00E23D50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Android SDK,</w:t>
            </w: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PHP, XML,</w:t>
            </w:r>
            <w:r w:rsidR="00E23D50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JSON</w:t>
            </w: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,</w:t>
            </w:r>
            <w:r w:rsidR="00E23D50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</w:t>
            </w:r>
            <w:r w:rsidR="00E23D50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AJAX, REST</w:t>
            </w:r>
            <w:r w:rsidR="00E23D50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, Web APIs, </w:t>
            </w: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HTML,</w:t>
            </w:r>
            <w:r w:rsidR="00E23D50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CSS</w:t>
            </w:r>
            <w:r w:rsidR="00052E93" w:rsidRPr="00052E93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, </w:t>
            </w:r>
            <w:r w:rsidR="00E23D50" w:rsidRPr="00E23D50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Bootstrap</w:t>
            </w:r>
            <w:r w:rsidR="00E23D50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,</w:t>
            </w:r>
            <w:r w:rsidR="00E23D50" w:rsidRPr="00052E93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</w:t>
            </w:r>
            <w:r w:rsidR="00052E93" w:rsidRPr="00052E93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SQL, MS SQL Server, MySQL, </w:t>
            </w:r>
            <w:r w:rsidR="00E23D50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Asp.NET </w:t>
            </w:r>
            <w:r w:rsidRPr="008C005C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MVC, Entity Framework</w:t>
            </w:r>
            <w:r w:rsidR="00E23D50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, Magento e-commerce, WordPress, Angular Js, jQuery, IIS,</w:t>
            </w:r>
            <w:r w:rsidR="00E23D50" w:rsidRPr="00052E93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</w:t>
            </w:r>
            <w:r w:rsidR="00E23D50" w:rsidRPr="00052E93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Visual Studio</w:t>
            </w:r>
            <w:r w:rsidR="00E23D50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.</w:t>
            </w:r>
          </w:p>
          <w:p w:rsidR="00052E93" w:rsidRDefault="00052E93" w:rsidP="00736881">
            <w:pPr>
              <w:jc w:val="both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  <w:p w:rsidR="00052E93" w:rsidRDefault="00052E93" w:rsidP="00736881">
            <w:pPr>
              <w:jc w:val="both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  <w:p w:rsidR="00CD0A4F" w:rsidRDefault="00CD0A4F" w:rsidP="005C713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80" w:type="dxa"/>
            <w:shd w:val="clear" w:color="auto" w:fill="DBE5F1" w:themeFill="accent1" w:themeFillTint="33"/>
          </w:tcPr>
          <w:p w:rsidR="00B86245" w:rsidRPr="000C0690" w:rsidRDefault="00B86245" w:rsidP="001C6EB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0690">
              <w:rPr>
                <w:rFonts w:asciiTheme="minorHAnsi" w:hAnsiTheme="minorHAnsi" w:cstheme="minorHAnsi"/>
                <w:b/>
                <w:sz w:val="22"/>
                <w:szCs w:val="22"/>
              </w:rPr>
              <w:t>Education:</w:t>
            </w:r>
          </w:p>
          <w:p w:rsidR="002437AC" w:rsidRDefault="00052E93" w:rsidP="00052E9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52E93">
              <w:rPr>
                <w:rFonts w:asciiTheme="minorHAnsi" w:hAnsiTheme="minorHAnsi" w:cstheme="minorHAnsi"/>
                <w:b/>
                <w:sz w:val="22"/>
                <w:szCs w:val="22"/>
              </w:rPr>
              <w:t>Bachelor degree in Biomedical Engineering, Faculty of Engineering, Cairo University.</w:t>
            </w:r>
          </w:p>
          <w:p w:rsidR="00052E93" w:rsidRPr="00D82B75" w:rsidRDefault="00052E93" w:rsidP="00052E9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Google’s </w:t>
            </w:r>
            <w:r w:rsidRPr="00052E93">
              <w:rPr>
                <w:rFonts w:asciiTheme="minorHAnsi" w:hAnsiTheme="minorHAnsi" w:cstheme="minorHAnsi"/>
                <w:b/>
                <w:sz w:val="22"/>
                <w:szCs w:val="22"/>
              </w:rPr>
              <w:t>Mobile App Launchpad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graduate</w:t>
            </w:r>
          </w:p>
          <w:p w:rsidR="00B86245" w:rsidRPr="000C0690" w:rsidRDefault="00B86245" w:rsidP="001C6EB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0690">
              <w:rPr>
                <w:rFonts w:asciiTheme="minorHAnsi" w:hAnsiTheme="minorHAnsi" w:cstheme="minorHAnsi"/>
                <w:b/>
                <w:sz w:val="22"/>
                <w:szCs w:val="22"/>
              </w:rPr>
              <w:t>Highlights:</w:t>
            </w:r>
          </w:p>
          <w:p w:rsidR="008C005C" w:rsidRDefault="008C005C" w:rsidP="008C005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C005C">
              <w:rPr>
                <w:rFonts w:asciiTheme="minorHAnsi" w:hAnsiTheme="minorHAnsi" w:cstheme="minorHAnsi"/>
                <w:sz w:val="22"/>
                <w:szCs w:val="22"/>
              </w:rPr>
              <w:t>&gt;&gt; Took the responsibility of revamping the steelnetwork.com website theme. Transforming it from old non-responsive theme, to modern, fully-responsive theme using HTML and CSS best practices that keeps SEO and browser compatibility in mind</w:t>
            </w:r>
          </w:p>
          <w:p w:rsidR="008C005C" w:rsidRDefault="008C005C" w:rsidP="008C005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C005C" w:rsidRPr="008C005C" w:rsidRDefault="008C005C" w:rsidP="008C005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C005C">
              <w:rPr>
                <w:rFonts w:asciiTheme="minorHAnsi" w:hAnsiTheme="minorHAnsi" w:cstheme="minorHAnsi"/>
                <w:sz w:val="22"/>
                <w:szCs w:val="22"/>
              </w:rPr>
              <w:t>&gt;&gt; Contributed in all development stages of implementing the e-commerce module of the TSN Portal.</w:t>
            </w:r>
          </w:p>
          <w:p w:rsidR="008C005C" w:rsidRPr="008C005C" w:rsidRDefault="008C005C" w:rsidP="008C005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C005C" w:rsidRPr="008C005C" w:rsidRDefault="008C005C" w:rsidP="008C005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C005C">
              <w:rPr>
                <w:rFonts w:asciiTheme="minorHAnsi" w:hAnsiTheme="minorHAnsi" w:cstheme="minorHAnsi"/>
                <w:sz w:val="22"/>
                <w:szCs w:val="22"/>
              </w:rPr>
              <w:t>&gt;&gt; Contributed in revamping and refactoring the whole TSN Portal project from legacy, non-maintainable codebase, to a newer one that is maintainable and conforms to OOD principles and software engineering best practices, in addition to upgrading all of its frameworks and libraries.</w:t>
            </w:r>
          </w:p>
          <w:p w:rsidR="008C005C" w:rsidRPr="008C005C" w:rsidRDefault="008C005C" w:rsidP="008C005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C005C" w:rsidRPr="008C005C" w:rsidRDefault="008C005C" w:rsidP="008C005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C005C">
              <w:rPr>
                <w:rFonts w:asciiTheme="minorHAnsi" w:hAnsiTheme="minorHAnsi" w:cstheme="minorHAnsi"/>
                <w:sz w:val="22"/>
                <w:szCs w:val="22"/>
              </w:rPr>
              <w:t>&gt;&gt; Contributed in all stages of re-designing the TSN Portal's database to adhere to database design principles. This included design, implementation and data migration stages.</w:t>
            </w:r>
          </w:p>
          <w:p w:rsidR="008C005C" w:rsidRPr="008C005C" w:rsidRDefault="008C005C" w:rsidP="008C005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D0A4F" w:rsidRPr="00EF3B43" w:rsidRDefault="008C005C" w:rsidP="008C005C">
            <w:pPr>
              <w:rPr>
                <w:rFonts w:asciiTheme="minorHAnsi" w:hAnsiTheme="minorHAnsi" w:cstheme="minorHAnsi"/>
                <w:sz w:val="22"/>
                <w:szCs w:val="22"/>
              </w:rPr>
              <w:pPrChange w:id="1" w:author="Accountant Walaa Saleh" w:date="2017-09-20T17:09:00Z">
                <w:pPr>
                  <w:pStyle w:val="ListParagraph"/>
                  <w:ind w:left="252"/>
                </w:pPr>
              </w:pPrChange>
            </w:pPr>
            <w:r w:rsidRPr="008C005C">
              <w:rPr>
                <w:rFonts w:asciiTheme="minorHAnsi" w:hAnsiTheme="minorHAnsi" w:cstheme="minorHAnsi"/>
                <w:sz w:val="22"/>
                <w:szCs w:val="22"/>
              </w:rPr>
              <w:t>&gt;&gt; Helped in maintaining the projects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Pr="008C005C">
              <w:rPr>
                <w:rFonts w:asciiTheme="minorHAnsi" w:hAnsiTheme="minorHAnsi" w:cstheme="minorHAnsi"/>
                <w:sz w:val="22"/>
                <w:szCs w:val="22"/>
              </w:rPr>
              <w:t xml:space="preserve"> TSN portal, ASI portal, company's timing &amp; accountability and company's internal services.</w:t>
            </w:r>
          </w:p>
        </w:tc>
      </w:tr>
    </w:tbl>
    <w:p w:rsidR="000C0690" w:rsidRDefault="000C0690">
      <w:pPr>
        <w:rPr>
          <w:sz w:val="22"/>
          <w:szCs w:val="22"/>
        </w:rPr>
      </w:pPr>
    </w:p>
    <w:p w:rsidR="00C06464" w:rsidDel="00052E93" w:rsidRDefault="00C06464">
      <w:pPr>
        <w:rPr>
          <w:del w:id="2" w:author="abdulrahman m" w:date="2017-09-27T14:10:00Z"/>
          <w:sz w:val="22"/>
          <w:szCs w:val="22"/>
        </w:rPr>
      </w:pPr>
      <w:del w:id="3" w:author="abdulrahman m" w:date="2017-09-27T14:10:00Z">
        <w:r w:rsidDel="00052E93">
          <w:rPr>
            <w:sz w:val="22"/>
            <w:szCs w:val="22"/>
          </w:rPr>
          <w:br w:type="page"/>
        </w:r>
      </w:del>
    </w:p>
    <w:p w:rsidR="000469F8" w:rsidRPr="000C0690" w:rsidRDefault="000469F8" w:rsidP="00052E93">
      <w:pPr>
        <w:rPr>
          <w:rFonts w:asciiTheme="minorHAnsi" w:hAnsiTheme="minorHAnsi" w:cstheme="minorHAnsi"/>
          <w:sz w:val="22"/>
          <w:szCs w:val="22"/>
        </w:rPr>
      </w:pPr>
    </w:p>
    <w:sectPr w:rsidR="000469F8" w:rsidRPr="000C0690" w:rsidSect="008F74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84E" w:rsidRDefault="000A284E" w:rsidP="001C6EBA">
      <w:r>
        <w:separator/>
      </w:r>
    </w:p>
  </w:endnote>
  <w:endnote w:type="continuationSeparator" w:id="0">
    <w:p w:rsidR="000A284E" w:rsidRDefault="000A284E" w:rsidP="001C6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CRUH Z+ Myriad Pro">
    <w:altName w:val="CCRUH Z+ 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52D" w:rsidRDefault="00BA05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08"/>
      <w:gridCol w:w="1530"/>
    </w:tblGrid>
    <w:tr w:rsidR="00361CBA" w:rsidTr="00BB7717">
      <w:tc>
        <w:tcPr>
          <w:tcW w:w="8838" w:type="dxa"/>
          <w:gridSpan w:val="2"/>
        </w:tcPr>
        <w:p w:rsidR="00361CBA" w:rsidRPr="00BB7717" w:rsidRDefault="00361CBA" w:rsidP="0071146A">
          <w:pPr>
            <w:rPr>
              <w:rFonts w:asciiTheme="minorHAnsi" w:eastAsiaTheme="minorEastAsia" w:hAnsiTheme="minorHAnsi" w:cstheme="minorHAnsi"/>
              <w:b/>
              <w:bCs/>
              <w:noProof/>
              <w:color w:val="0070C0"/>
              <w:spacing w:val="40"/>
              <w:sz w:val="18"/>
              <w:szCs w:val="18"/>
            </w:rPr>
          </w:pPr>
        </w:p>
      </w:tc>
    </w:tr>
    <w:tr w:rsidR="00361CBA" w:rsidTr="0071146A">
      <w:tc>
        <w:tcPr>
          <w:tcW w:w="7308" w:type="dxa"/>
          <w:tcBorders>
            <w:right w:val="single" w:sz="4" w:space="0" w:color="0070C0"/>
          </w:tcBorders>
        </w:tcPr>
        <w:p w:rsidR="00361CBA" w:rsidRPr="0071146A" w:rsidRDefault="00361CBA" w:rsidP="0071146A">
          <w:pPr>
            <w:rPr>
              <w:rFonts w:asciiTheme="minorHAnsi" w:eastAsiaTheme="minorEastAsia" w:hAnsiTheme="minorHAnsi" w:cstheme="minorHAnsi"/>
              <w:b/>
              <w:bCs/>
              <w:noProof/>
              <w:color w:val="0070C0"/>
              <w:spacing w:val="40"/>
              <w:sz w:val="16"/>
              <w:szCs w:val="18"/>
            </w:rPr>
          </w:pPr>
          <w:r w:rsidRPr="0071146A">
            <w:rPr>
              <w:rFonts w:asciiTheme="minorHAnsi" w:eastAsiaTheme="minorEastAsia" w:hAnsiTheme="minorHAnsi" w:cstheme="minorHAnsi"/>
              <w:b/>
              <w:bCs/>
              <w:noProof/>
              <w:color w:val="0070C0"/>
              <w:spacing w:val="40"/>
              <w:sz w:val="16"/>
              <w:szCs w:val="18"/>
            </w:rPr>
            <w:t>2012 TW Alexander Drive</w:t>
          </w:r>
          <w:r w:rsidRPr="0071146A">
            <w:rPr>
              <w:rFonts w:asciiTheme="minorHAnsi" w:eastAsiaTheme="minorEastAsia" w:hAnsiTheme="minorHAnsi" w:cstheme="minorHAnsi"/>
              <w:b/>
              <w:noProof/>
              <w:color w:val="F3A82B"/>
              <w:spacing w:val="40"/>
              <w:sz w:val="16"/>
              <w:szCs w:val="18"/>
            </w:rPr>
            <w:t xml:space="preserve"> |</w:t>
          </w:r>
          <w:r w:rsidRPr="0071146A">
            <w:rPr>
              <w:rFonts w:asciiTheme="minorHAnsi" w:eastAsiaTheme="minorEastAsia" w:hAnsiTheme="minorHAnsi" w:cstheme="minorHAnsi"/>
              <w:b/>
              <w:bCs/>
              <w:noProof/>
              <w:color w:val="0070C0"/>
              <w:spacing w:val="40"/>
              <w:sz w:val="16"/>
              <w:szCs w:val="18"/>
            </w:rPr>
            <w:t>P.O. Box 13887</w:t>
          </w:r>
          <w:r w:rsidRPr="0071146A">
            <w:rPr>
              <w:rFonts w:asciiTheme="minorHAnsi" w:eastAsiaTheme="minorEastAsia" w:hAnsiTheme="minorHAnsi" w:cstheme="minorHAnsi"/>
              <w:b/>
              <w:noProof/>
              <w:color w:val="F3A82B"/>
              <w:spacing w:val="40"/>
              <w:sz w:val="16"/>
              <w:szCs w:val="18"/>
            </w:rPr>
            <w:t xml:space="preserve"> |</w:t>
          </w:r>
          <w:r w:rsidRPr="0071146A">
            <w:rPr>
              <w:rFonts w:asciiTheme="minorHAnsi" w:eastAsiaTheme="minorEastAsia" w:hAnsiTheme="minorHAnsi" w:cstheme="minorHAnsi"/>
              <w:b/>
              <w:bCs/>
              <w:noProof/>
              <w:color w:val="0070C0"/>
              <w:spacing w:val="40"/>
              <w:sz w:val="16"/>
              <w:szCs w:val="18"/>
            </w:rPr>
            <w:t>Durham, NC 27704</w:t>
          </w:r>
        </w:p>
        <w:p w:rsidR="00361CBA" w:rsidRPr="007A668E" w:rsidRDefault="00361CBA" w:rsidP="0071146A">
          <w:pPr>
            <w:rPr>
              <w:rFonts w:asciiTheme="minorHAnsi" w:eastAsiaTheme="minorEastAsia" w:hAnsiTheme="minorHAnsi" w:cstheme="minorHAnsi"/>
              <w:b/>
              <w:bCs/>
              <w:noProof/>
              <w:color w:val="0070C0"/>
              <w:spacing w:val="40"/>
              <w:sz w:val="18"/>
              <w:szCs w:val="18"/>
            </w:rPr>
          </w:pPr>
          <w:r w:rsidRPr="0071146A">
            <w:rPr>
              <w:rFonts w:asciiTheme="minorHAnsi" w:eastAsiaTheme="minorEastAsia" w:hAnsiTheme="minorHAnsi" w:cstheme="minorHAnsi"/>
              <w:b/>
              <w:bCs/>
              <w:noProof/>
              <w:color w:val="0070C0"/>
              <w:spacing w:val="40"/>
              <w:sz w:val="16"/>
              <w:szCs w:val="18"/>
            </w:rPr>
            <w:t>P: 919-645-4090</w:t>
          </w:r>
          <w:r w:rsidRPr="0071146A">
            <w:rPr>
              <w:rFonts w:asciiTheme="minorHAnsi" w:eastAsiaTheme="minorEastAsia" w:hAnsiTheme="minorHAnsi" w:cstheme="minorHAnsi"/>
              <w:b/>
              <w:noProof/>
              <w:color w:val="F3A82B"/>
              <w:spacing w:val="40"/>
              <w:sz w:val="16"/>
              <w:szCs w:val="18"/>
            </w:rPr>
            <w:t xml:space="preserve"> | </w:t>
          </w:r>
          <w:r w:rsidRPr="0071146A">
            <w:rPr>
              <w:rFonts w:asciiTheme="minorHAnsi" w:eastAsiaTheme="minorEastAsia" w:hAnsiTheme="minorHAnsi" w:cstheme="minorHAnsi"/>
              <w:b/>
              <w:bCs/>
              <w:noProof/>
              <w:color w:val="0070C0"/>
              <w:spacing w:val="40"/>
              <w:sz w:val="16"/>
              <w:szCs w:val="18"/>
            </w:rPr>
            <w:t>F: 919-645-4085</w:t>
          </w:r>
          <w:r w:rsidRPr="0071146A">
            <w:rPr>
              <w:rFonts w:asciiTheme="minorHAnsi" w:eastAsiaTheme="minorEastAsia" w:hAnsiTheme="minorHAnsi" w:cstheme="minorHAnsi"/>
              <w:b/>
              <w:noProof/>
              <w:color w:val="F3A82B"/>
              <w:spacing w:val="40"/>
              <w:sz w:val="16"/>
              <w:szCs w:val="18"/>
            </w:rPr>
            <w:t xml:space="preserve"> |</w:t>
          </w:r>
          <w:hyperlink r:id="rId1" w:history="1">
            <w:r w:rsidRPr="0071146A">
              <w:rPr>
                <w:rFonts w:asciiTheme="minorHAnsi" w:eastAsiaTheme="minorEastAsia" w:hAnsiTheme="minorHAnsi" w:cstheme="minorHAnsi"/>
                <w:b/>
                <w:bCs/>
                <w:noProof/>
                <w:color w:val="0070C0"/>
                <w:spacing w:val="40"/>
                <w:sz w:val="16"/>
                <w:szCs w:val="18"/>
              </w:rPr>
              <w:t>www.appliedscienceint.com</w:t>
            </w:r>
          </w:hyperlink>
        </w:p>
      </w:tc>
      <w:tc>
        <w:tcPr>
          <w:tcW w:w="1530" w:type="dxa"/>
          <w:tcBorders>
            <w:left w:val="single" w:sz="4" w:space="0" w:color="0070C0"/>
          </w:tcBorders>
          <w:vAlign w:val="bottom"/>
        </w:tcPr>
        <w:p w:rsidR="00361CBA" w:rsidRPr="007A668E" w:rsidRDefault="00361CBA" w:rsidP="0071146A">
          <w:pPr>
            <w:jc w:val="both"/>
            <w:rPr>
              <w:rFonts w:asciiTheme="minorHAnsi" w:eastAsiaTheme="minorEastAsia" w:hAnsiTheme="minorHAnsi" w:cstheme="minorHAnsi"/>
              <w:b/>
              <w:bCs/>
              <w:noProof/>
              <w:color w:val="0070C0"/>
              <w:spacing w:val="40"/>
              <w:sz w:val="18"/>
              <w:szCs w:val="18"/>
            </w:rPr>
          </w:pPr>
          <w:r w:rsidRPr="007A668E">
            <w:rPr>
              <w:rFonts w:asciiTheme="minorHAnsi" w:eastAsiaTheme="minorEastAsia" w:hAnsiTheme="minorHAnsi" w:cstheme="minorHAnsi"/>
              <w:b/>
              <w:bCs/>
              <w:noProof/>
              <w:color w:val="0070C0"/>
              <w:spacing w:val="40"/>
              <w:sz w:val="18"/>
              <w:szCs w:val="18"/>
            </w:rPr>
            <w:t xml:space="preserve">Page </w:t>
          </w:r>
          <w:r w:rsidR="00BA2D32" w:rsidRPr="007A668E">
            <w:rPr>
              <w:rFonts w:asciiTheme="minorHAnsi" w:eastAsiaTheme="minorEastAsia" w:hAnsiTheme="minorHAnsi" w:cstheme="minorHAnsi"/>
              <w:b/>
              <w:bCs/>
              <w:noProof/>
              <w:color w:val="0070C0"/>
              <w:spacing w:val="40"/>
              <w:sz w:val="18"/>
              <w:szCs w:val="18"/>
            </w:rPr>
            <w:fldChar w:fldCharType="begin"/>
          </w:r>
          <w:r w:rsidRPr="007A668E">
            <w:rPr>
              <w:rFonts w:asciiTheme="minorHAnsi" w:eastAsiaTheme="minorEastAsia" w:hAnsiTheme="minorHAnsi" w:cstheme="minorHAnsi"/>
              <w:b/>
              <w:bCs/>
              <w:noProof/>
              <w:color w:val="0070C0"/>
              <w:spacing w:val="40"/>
              <w:sz w:val="18"/>
              <w:szCs w:val="18"/>
            </w:rPr>
            <w:instrText xml:space="preserve"> PAGE </w:instrText>
          </w:r>
          <w:r w:rsidR="00BA2D32" w:rsidRPr="007A668E">
            <w:rPr>
              <w:rFonts w:asciiTheme="minorHAnsi" w:eastAsiaTheme="minorEastAsia" w:hAnsiTheme="minorHAnsi" w:cstheme="minorHAnsi"/>
              <w:b/>
              <w:bCs/>
              <w:noProof/>
              <w:color w:val="0070C0"/>
              <w:spacing w:val="40"/>
              <w:sz w:val="18"/>
              <w:szCs w:val="18"/>
            </w:rPr>
            <w:fldChar w:fldCharType="separate"/>
          </w:r>
          <w:r w:rsidR="00BA052D">
            <w:rPr>
              <w:rFonts w:asciiTheme="minorHAnsi" w:eastAsiaTheme="minorEastAsia" w:hAnsiTheme="minorHAnsi" w:cstheme="minorHAnsi"/>
              <w:b/>
              <w:bCs/>
              <w:noProof/>
              <w:color w:val="0070C0"/>
              <w:spacing w:val="40"/>
              <w:sz w:val="18"/>
              <w:szCs w:val="18"/>
            </w:rPr>
            <w:t>2</w:t>
          </w:r>
          <w:r w:rsidR="00BA2D32" w:rsidRPr="007A668E">
            <w:rPr>
              <w:rFonts w:asciiTheme="minorHAnsi" w:eastAsiaTheme="minorEastAsia" w:hAnsiTheme="minorHAnsi" w:cstheme="minorHAnsi"/>
              <w:b/>
              <w:bCs/>
              <w:noProof/>
              <w:color w:val="0070C0"/>
              <w:spacing w:val="40"/>
              <w:sz w:val="18"/>
              <w:szCs w:val="18"/>
            </w:rPr>
            <w:fldChar w:fldCharType="end"/>
          </w:r>
          <w:r w:rsidRPr="007A668E">
            <w:rPr>
              <w:rFonts w:asciiTheme="minorHAnsi" w:eastAsiaTheme="minorEastAsia" w:hAnsiTheme="minorHAnsi" w:cstheme="minorHAnsi"/>
              <w:b/>
              <w:bCs/>
              <w:noProof/>
              <w:color w:val="0070C0"/>
              <w:spacing w:val="40"/>
              <w:sz w:val="18"/>
              <w:szCs w:val="18"/>
            </w:rPr>
            <w:t xml:space="preserve"> of </w:t>
          </w:r>
          <w:r w:rsidR="00BA2D32" w:rsidRPr="007A668E">
            <w:rPr>
              <w:rFonts w:asciiTheme="minorHAnsi" w:eastAsiaTheme="minorEastAsia" w:hAnsiTheme="minorHAnsi" w:cstheme="minorHAnsi"/>
              <w:b/>
              <w:bCs/>
              <w:noProof/>
              <w:color w:val="0070C0"/>
              <w:spacing w:val="40"/>
              <w:sz w:val="18"/>
              <w:szCs w:val="18"/>
            </w:rPr>
            <w:fldChar w:fldCharType="begin"/>
          </w:r>
          <w:r w:rsidRPr="007A668E">
            <w:rPr>
              <w:rFonts w:asciiTheme="minorHAnsi" w:eastAsiaTheme="minorEastAsia" w:hAnsiTheme="minorHAnsi" w:cstheme="minorHAnsi"/>
              <w:b/>
              <w:bCs/>
              <w:noProof/>
              <w:color w:val="0070C0"/>
              <w:spacing w:val="40"/>
              <w:sz w:val="18"/>
              <w:szCs w:val="18"/>
            </w:rPr>
            <w:instrText xml:space="preserve"> NUMPAGES </w:instrText>
          </w:r>
          <w:r w:rsidR="00BA2D32" w:rsidRPr="007A668E">
            <w:rPr>
              <w:rFonts w:asciiTheme="minorHAnsi" w:eastAsiaTheme="minorEastAsia" w:hAnsiTheme="minorHAnsi" w:cstheme="minorHAnsi"/>
              <w:b/>
              <w:bCs/>
              <w:noProof/>
              <w:color w:val="0070C0"/>
              <w:spacing w:val="40"/>
              <w:sz w:val="18"/>
              <w:szCs w:val="18"/>
            </w:rPr>
            <w:fldChar w:fldCharType="separate"/>
          </w:r>
          <w:r w:rsidR="00BA052D">
            <w:rPr>
              <w:rFonts w:asciiTheme="minorHAnsi" w:eastAsiaTheme="minorEastAsia" w:hAnsiTheme="minorHAnsi" w:cstheme="minorHAnsi"/>
              <w:b/>
              <w:bCs/>
              <w:noProof/>
              <w:color w:val="0070C0"/>
              <w:spacing w:val="40"/>
              <w:sz w:val="18"/>
              <w:szCs w:val="18"/>
            </w:rPr>
            <w:t>2</w:t>
          </w:r>
          <w:r w:rsidR="00BA2D32" w:rsidRPr="007A668E">
            <w:rPr>
              <w:rFonts w:asciiTheme="minorHAnsi" w:eastAsiaTheme="minorEastAsia" w:hAnsiTheme="minorHAnsi" w:cstheme="minorHAnsi"/>
              <w:b/>
              <w:bCs/>
              <w:noProof/>
              <w:color w:val="0070C0"/>
              <w:spacing w:val="40"/>
              <w:sz w:val="18"/>
              <w:szCs w:val="18"/>
            </w:rPr>
            <w:fldChar w:fldCharType="end"/>
          </w:r>
        </w:p>
      </w:tc>
    </w:tr>
  </w:tbl>
  <w:p w:rsidR="00361CBA" w:rsidRPr="007A668E" w:rsidRDefault="00361CBA" w:rsidP="0071146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52D" w:rsidRDefault="00BA05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84E" w:rsidRDefault="000A284E" w:rsidP="001C6EBA">
      <w:r>
        <w:separator/>
      </w:r>
    </w:p>
  </w:footnote>
  <w:footnote w:type="continuationSeparator" w:id="0">
    <w:p w:rsidR="000A284E" w:rsidRDefault="000A284E" w:rsidP="001C6E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52D" w:rsidRDefault="00BA05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  <w:tblLook w:val="04A0" w:firstRow="1" w:lastRow="0" w:firstColumn="1" w:lastColumn="0" w:noHBand="0" w:noVBand="1"/>
    </w:tblPr>
    <w:tblGrid>
      <w:gridCol w:w="6480"/>
      <w:gridCol w:w="2880"/>
    </w:tblGrid>
    <w:tr w:rsidR="00361CBA" w:rsidTr="00683E9C">
      <w:trPr>
        <w:trHeight w:val="306"/>
      </w:trPr>
      <w:tc>
        <w:tcPr>
          <w:tcW w:w="6480" w:type="dxa"/>
          <w:tcBorders>
            <w:top w:val="nil"/>
            <w:left w:val="nil"/>
            <w:bottom w:val="single" w:sz="4" w:space="0" w:color="0070C0"/>
            <w:right w:val="nil"/>
          </w:tcBorders>
          <w:vAlign w:val="bottom"/>
        </w:tcPr>
        <w:p w:rsidR="00361CBA" w:rsidRPr="007A146E" w:rsidRDefault="00361CBA" w:rsidP="004324B2">
          <w:pPr>
            <w:pStyle w:val="Header"/>
            <w:rPr>
              <w:rFonts w:asciiTheme="minorHAnsi" w:hAnsiTheme="minorHAnsi" w:cstheme="minorHAnsi"/>
              <w:b/>
              <w:sz w:val="28"/>
              <w:szCs w:val="20"/>
            </w:rPr>
          </w:pPr>
        </w:p>
        <w:p w:rsidR="00361CBA" w:rsidRPr="007A146E" w:rsidRDefault="00361CBA" w:rsidP="004324B2">
          <w:pPr>
            <w:pStyle w:val="Header"/>
            <w:rPr>
              <w:rFonts w:asciiTheme="minorHAnsi" w:hAnsiTheme="minorHAnsi" w:cstheme="minorHAnsi"/>
              <w:b/>
              <w:sz w:val="28"/>
              <w:szCs w:val="20"/>
            </w:rPr>
          </w:pPr>
        </w:p>
        <w:p w:rsidR="00361CBA" w:rsidRPr="007A146E" w:rsidRDefault="00361CBA" w:rsidP="004324B2">
          <w:pPr>
            <w:pStyle w:val="Header"/>
            <w:rPr>
              <w:rFonts w:asciiTheme="minorHAnsi" w:hAnsiTheme="minorHAnsi" w:cstheme="minorHAnsi"/>
              <w:b/>
              <w:sz w:val="28"/>
              <w:szCs w:val="20"/>
            </w:rPr>
          </w:pPr>
        </w:p>
        <w:p w:rsidR="00361CBA" w:rsidRPr="007A146E" w:rsidRDefault="007B5BC8" w:rsidP="004324B2">
          <w:pPr>
            <w:pStyle w:val="Header"/>
            <w:rPr>
              <w:sz w:val="28"/>
            </w:rPr>
          </w:pPr>
          <w:del w:id="4" w:author="Accountant Walaa Saleh" w:date="2017-09-20T17:09:00Z">
            <w:r w:rsidDel="00736881">
              <w:rPr>
                <w:rFonts w:asciiTheme="minorHAnsi" w:hAnsiTheme="minorHAnsi" w:cstheme="minorHAnsi"/>
                <w:b/>
                <w:sz w:val="28"/>
                <w:szCs w:val="20"/>
              </w:rPr>
              <w:delText>Huda Helmy</w:delText>
            </w:r>
            <w:r w:rsidR="00361CBA" w:rsidDel="00736881">
              <w:rPr>
                <w:rFonts w:asciiTheme="minorHAnsi" w:hAnsiTheme="minorHAnsi" w:cstheme="minorHAnsi"/>
                <w:b/>
                <w:sz w:val="28"/>
                <w:szCs w:val="20"/>
              </w:rPr>
              <w:delText>, Ph.D.</w:delText>
            </w:r>
            <w:r w:rsidR="00361CBA" w:rsidRPr="007A146E" w:rsidDel="00736881">
              <w:rPr>
                <w:noProof/>
                <w:sz w:val="28"/>
              </w:rPr>
              <w:delText xml:space="preserve"> </w:delText>
            </w:r>
          </w:del>
        </w:p>
      </w:tc>
      <w:tc>
        <w:tcPr>
          <w:tcW w:w="2880" w:type="dxa"/>
          <w:tcBorders>
            <w:top w:val="nil"/>
            <w:left w:val="nil"/>
            <w:bottom w:val="single" w:sz="4" w:space="0" w:color="0070C0"/>
            <w:right w:val="nil"/>
          </w:tcBorders>
          <w:vAlign w:val="center"/>
        </w:tcPr>
        <w:p w:rsidR="00361CBA" w:rsidRPr="00B86245" w:rsidRDefault="00361CBA" w:rsidP="00AE026F">
          <w:pPr>
            <w:pStyle w:val="Header"/>
            <w:jc w:val="center"/>
            <w:rPr>
              <w:sz w:val="28"/>
            </w:rPr>
          </w:pPr>
          <w:r>
            <w:rPr>
              <w:noProof/>
            </w:rPr>
            <w:drawing>
              <wp:inline distT="0" distB="0" distL="0" distR="0">
                <wp:extent cx="1602058" cy="914400"/>
                <wp:effectExtent l="0" t="0" r="0" b="0"/>
                <wp:docPr id="1" name="Picture 1" descr="C:\Users\mhahn\Desktop\ASI Logo BRINGING SCIENCE TO THE  WORLD_Registere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mhahn\Desktop\ASI Logo BRINGING SCIENCE TO THE  WORLD_Registere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058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61CBA" w:rsidTr="00B2609A">
      <w:trPr>
        <w:gridAfter w:val="1"/>
        <w:wAfter w:w="2880" w:type="dxa"/>
      </w:trPr>
      <w:tc>
        <w:tcPr>
          <w:tcW w:w="6480" w:type="dxa"/>
          <w:tcBorders>
            <w:top w:val="single" w:sz="4" w:space="0" w:color="0070C0"/>
            <w:left w:val="nil"/>
            <w:bottom w:val="nil"/>
            <w:right w:val="nil"/>
          </w:tcBorders>
        </w:tcPr>
        <w:p w:rsidR="00361CBA" w:rsidRPr="00B86245" w:rsidRDefault="007B5BC8" w:rsidP="00E0605D">
          <w:pPr>
            <w:pStyle w:val="Header"/>
          </w:pPr>
          <w:del w:id="5" w:author="Accountant Walaa Saleh" w:date="2017-09-20T17:11:00Z">
            <w:r w:rsidDel="00BA052D">
              <w:rPr>
                <w:rFonts w:ascii="Calibri" w:hAnsi="Calibri"/>
                <w:color w:val="1F497D"/>
                <w:sz w:val="22"/>
                <w:szCs w:val="22"/>
              </w:rPr>
              <w:delText>Vice Director of the Consultation team</w:delText>
            </w:r>
          </w:del>
        </w:p>
      </w:tc>
    </w:tr>
  </w:tbl>
  <w:p w:rsidR="00361CBA" w:rsidRDefault="00361CBA" w:rsidP="004324B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52D" w:rsidRDefault="00BA05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00000005"/>
    <w:name w:val="WW8Num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57CF6044"/>
    <w:multiLevelType w:val="hybridMultilevel"/>
    <w:tmpl w:val="C486CBCA"/>
    <w:lvl w:ilvl="0" w:tplc="F2C2BB42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06807"/>
    <w:multiLevelType w:val="hybridMultilevel"/>
    <w:tmpl w:val="6284F302"/>
    <w:lvl w:ilvl="0" w:tplc="F2C2BB42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D51DA4"/>
    <w:multiLevelType w:val="hybridMultilevel"/>
    <w:tmpl w:val="AF3E7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ccountant Walaa Saleh">
    <w15:presenceInfo w15:providerId="AD" w15:userId="S-1-5-21-1873222837-43519211-1251302221-1516"/>
  </w15:person>
  <w15:person w15:author="abdulrahman m">
    <w15:presenceInfo w15:providerId="Windows Live" w15:userId="668958d85caf1d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EBA"/>
    <w:rsid w:val="000018A9"/>
    <w:rsid w:val="00001E3A"/>
    <w:rsid w:val="00003C5F"/>
    <w:rsid w:val="00003C67"/>
    <w:rsid w:val="000046AD"/>
    <w:rsid w:val="00005831"/>
    <w:rsid w:val="00007926"/>
    <w:rsid w:val="00011DA0"/>
    <w:rsid w:val="00013F3C"/>
    <w:rsid w:val="00022110"/>
    <w:rsid w:val="00022413"/>
    <w:rsid w:val="000232D3"/>
    <w:rsid w:val="00024517"/>
    <w:rsid w:val="00024601"/>
    <w:rsid w:val="000255DF"/>
    <w:rsid w:val="00025905"/>
    <w:rsid w:val="000270E4"/>
    <w:rsid w:val="00030104"/>
    <w:rsid w:val="00030A40"/>
    <w:rsid w:val="00030DDB"/>
    <w:rsid w:val="00031B64"/>
    <w:rsid w:val="00032827"/>
    <w:rsid w:val="00033450"/>
    <w:rsid w:val="00035DF5"/>
    <w:rsid w:val="00036E25"/>
    <w:rsid w:val="00036FCC"/>
    <w:rsid w:val="0004099F"/>
    <w:rsid w:val="00040A92"/>
    <w:rsid w:val="0004119F"/>
    <w:rsid w:val="00041558"/>
    <w:rsid w:val="00041956"/>
    <w:rsid w:val="00043093"/>
    <w:rsid w:val="000436F8"/>
    <w:rsid w:val="00043766"/>
    <w:rsid w:val="00043C38"/>
    <w:rsid w:val="00044962"/>
    <w:rsid w:val="00044AC0"/>
    <w:rsid w:val="00044C32"/>
    <w:rsid w:val="000469F8"/>
    <w:rsid w:val="00046C21"/>
    <w:rsid w:val="00047FAD"/>
    <w:rsid w:val="00050317"/>
    <w:rsid w:val="00052E93"/>
    <w:rsid w:val="0005450B"/>
    <w:rsid w:val="00057434"/>
    <w:rsid w:val="000575EB"/>
    <w:rsid w:val="00061D5D"/>
    <w:rsid w:val="00067879"/>
    <w:rsid w:val="0006796F"/>
    <w:rsid w:val="00067DDB"/>
    <w:rsid w:val="00070B1F"/>
    <w:rsid w:val="000740A0"/>
    <w:rsid w:val="00080A2B"/>
    <w:rsid w:val="00082636"/>
    <w:rsid w:val="00082C7B"/>
    <w:rsid w:val="00083FF3"/>
    <w:rsid w:val="000843CF"/>
    <w:rsid w:val="000853D5"/>
    <w:rsid w:val="000855A2"/>
    <w:rsid w:val="000900DB"/>
    <w:rsid w:val="000916E0"/>
    <w:rsid w:val="00095692"/>
    <w:rsid w:val="00096997"/>
    <w:rsid w:val="0009699C"/>
    <w:rsid w:val="000A212E"/>
    <w:rsid w:val="000A284E"/>
    <w:rsid w:val="000A2F1F"/>
    <w:rsid w:val="000A30D5"/>
    <w:rsid w:val="000A365D"/>
    <w:rsid w:val="000A5290"/>
    <w:rsid w:val="000A653B"/>
    <w:rsid w:val="000B3AE2"/>
    <w:rsid w:val="000B6E34"/>
    <w:rsid w:val="000C0690"/>
    <w:rsid w:val="000C0D86"/>
    <w:rsid w:val="000C414F"/>
    <w:rsid w:val="000C44A4"/>
    <w:rsid w:val="000C48C9"/>
    <w:rsid w:val="000C4BE2"/>
    <w:rsid w:val="000C5782"/>
    <w:rsid w:val="000C60A2"/>
    <w:rsid w:val="000C621F"/>
    <w:rsid w:val="000C7722"/>
    <w:rsid w:val="000D25D0"/>
    <w:rsid w:val="000D2791"/>
    <w:rsid w:val="000D3AB8"/>
    <w:rsid w:val="000D4458"/>
    <w:rsid w:val="000D4B13"/>
    <w:rsid w:val="000D7836"/>
    <w:rsid w:val="000D7894"/>
    <w:rsid w:val="000E043E"/>
    <w:rsid w:val="000E1414"/>
    <w:rsid w:val="000E2175"/>
    <w:rsid w:val="000E548B"/>
    <w:rsid w:val="000F221C"/>
    <w:rsid w:val="001004A6"/>
    <w:rsid w:val="0010073C"/>
    <w:rsid w:val="00101BA4"/>
    <w:rsid w:val="001027CA"/>
    <w:rsid w:val="00102979"/>
    <w:rsid w:val="00103F5B"/>
    <w:rsid w:val="00104727"/>
    <w:rsid w:val="0010504A"/>
    <w:rsid w:val="00105EF4"/>
    <w:rsid w:val="00106BE8"/>
    <w:rsid w:val="0011001A"/>
    <w:rsid w:val="001111BE"/>
    <w:rsid w:val="0011367C"/>
    <w:rsid w:val="0011368A"/>
    <w:rsid w:val="00114D09"/>
    <w:rsid w:val="00116159"/>
    <w:rsid w:val="001170DE"/>
    <w:rsid w:val="00124AA9"/>
    <w:rsid w:val="00125FC7"/>
    <w:rsid w:val="001264C7"/>
    <w:rsid w:val="0013527B"/>
    <w:rsid w:val="001358EC"/>
    <w:rsid w:val="00136719"/>
    <w:rsid w:val="0013687A"/>
    <w:rsid w:val="001406F2"/>
    <w:rsid w:val="00142BA9"/>
    <w:rsid w:val="00143DFF"/>
    <w:rsid w:val="0014483F"/>
    <w:rsid w:val="00146B18"/>
    <w:rsid w:val="00150A6F"/>
    <w:rsid w:val="001515C8"/>
    <w:rsid w:val="00151A2E"/>
    <w:rsid w:val="00152040"/>
    <w:rsid w:val="001526D0"/>
    <w:rsid w:val="00152AA8"/>
    <w:rsid w:val="00154E0C"/>
    <w:rsid w:val="00155740"/>
    <w:rsid w:val="0015658F"/>
    <w:rsid w:val="0015663B"/>
    <w:rsid w:val="001618B8"/>
    <w:rsid w:val="00163D95"/>
    <w:rsid w:val="00164320"/>
    <w:rsid w:val="00165283"/>
    <w:rsid w:val="00167611"/>
    <w:rsid w:val="00167CF7"/>
    <w:rsid w:val="00170DC6"/>
    <w:rsid w:val="00176038"/>
    <w:rsid w:val="00176577"/>
    <w:rsid w:val="0018092E"/>
    <w:rsid w:val="001847E6"/>
    <w:rsid w:val="001855C6"/>
    <w:rsid w:val="00185737"/>
    <w:rsid w:val="001866BB"/>
    <w:rsid w:val="00187912"/>
    <w:rsid w:val="001911BF"/>
    <w:rsid w:val="001916EA"/>
    <w:rsid w:val="00192D74"/>
    <w:rsid w:val="00193856"/>
    <w:rsid w:val="00195F8E"/>
    <w:rsid w:val="001A36EC"/>
    <w:rsid w:val="001A447B"/>
    <w:rsid w:val="001A4A89"/>
    <w:rsid w:val="001B053F"/>
    <w:rsid w:val="001B5219"/>
    <w:rsid w:val="001B56EB"/>
    <w:rsid w:val="001C0DF1"/>
    <w:rsid w:val="001C10F3"/>
    <w:rsid w:val="001C194C"/>
    <w:rsid w:val="001C4506"/>
    <w:rsid w:val="001C4BA1"/>
    <w:rsid w:val="001C4D81"/>
    <w:rsid w:val="001C561D"/>
    <w:rsid w:val="001C5868"/>
    <w:rsid w:val="001C5E8F"/>
    <w:rsid w:val="001C6136"/>
    <w:rsid w:val="001C6964"/>
    <w:rsid w:val="001C69AE"/>
    <w:rsid w:val="001C6EBA"/>
    <w:rsid w:val="001C7E51"/>
    <w:rsid w:val="001D0573"/>
    <w:rsid w:val="001D1FFB"/>
    <w:rsid w:val="001D318A"/>
    <w:rsid w:val="001D4158"/>
    <w:rsid w:val="001D4583"/>
    <w:rsid w:val="001D5487"/>
    <w:rsid w:val="001E0664"/>
    <w:rsid w:val="001E078D"/>
    <w:rsid w:val="001E2A0B"/>
    <w:rsid w:val="001E43D3"/>
    <w:rsid w:val="001E49C0"/>
    <w:rsid w:val="001E60F8"/>
    <w:rsid w:val="001E65C5"/>
    <w:rsid w:val="001E7493"/>
    <w:rsid w:val="001E7999"/>
    <w:rsid w:val="001F31C5"/>
    <w:rsid w:val="001F4DB2"/>
    <w:rsid w:val="002019AF"/>
    <w:rsid w:val="00204DA0"/>
    <w:rsid w:val="0021047B"/>
    <w:rsid w:val="00210C0E"/>
    <w:rsid w:val="00211457"/>
    <w:rsid w:val="00213862"/>
    <w:rsid w:val="002147E7"/>
    <w:rsid w:val="002152F9"/>
    <w:rsid w:val="00215E89"/>
    <w:rsid w:val="00217A84"/>
    <w:rsid w:val="00221143"/>
    <w:rsid w:val="00224723"/>
    <w:rsid w:val="0022552B"/>
    <w:rsid w:val="00225D40"/>
    <w:rsid w:val="00225E0E"/>
    <w:rsid w:val="00227697"/>
    <w:rsid w:val="00230F0E"/>
    <w:rsid w:val="00231006"/>
    <w:rsid w:val="002324DE"/>
    <w:rsid w:val="00240FFB"/>
    <w:rsid w:val="00241AFC"/>
    <w:rsid w:val="00241BF8"/>
    <w:rsid w:val="00243507"/>
    <w:rsid w:val="002437AC"/>
    <w:rsid w:val="002445D7"/>
    <w:rsid w:val="00244A3C"/>
    <w:rsid w:val="002469C0"/>
    <w:rsid w:val="00251D69"/>
    <w:rsid w:val="002540AC"/>
    <w:rsid w:val="00256876"/>
    <w:rsid w:val="00256A78"/>
    <w:rsid w:val="002635BE"/>
    <w:rsid w:val="0026422F"/>
    <w:rsid w:val="00264C06"/>
    <w:rsid w:val="00266297"/>
    <w:rsid w:val="00271C54"/>
    <w:rsid w:val="00273329"/>
    <w:rsid w:val="0027390B"/>
    <w:rsid w:val="002755E9"/>
    <w:rsid w:val="002764AD"/>
    <w:rsid w:val="00281079"/>
    <w:rsid w:val="00281CF5"/>
    <w:rsid w:val="002838C2"/>
    <w:rsid w:val="00284520"/>
    <w:rsid w:val="00285851"/>
    <w:rsid w:val="0028752A"/>
    <w:rsid w:val="00287E64"/>
    <w:rsid w:val="00287F5F"/>
    <w:rsid w:val="00287FC3"/>
    <w:rsid w:val="002906E5"/>
    <w:rsid w:val="002912E7"/>
    <w:rsid w:val="00291792"/>
    <w:rsid w:val="00292C6A"/>
    <w:rsid w:val="00294E55"/>
    <w:rsid w:val="00295C2D"/>
    <w:rsid w:val="00295F13"/>
    <w:rsid w:val="0029670C"/>
    <w:rsid w:val="002970DB"/>
    <w:rsid w:val="002978BF"/>
    <w:rsid w:val="002A0692"/>
    <w:rsid w:val="002A1133"/>
    <w:rsid w:val="002A1346"/>
    <w:rsid w:val="002A20EF"/>
    <w:rsid w:val="002A39FB"/>
    <w:rsid w:val="002A3D58"/>
    <w:rsid w:val="002A4FE0"/>
    <w:rsid w:val="002A5BD7"/>
    <w:rsid w:val="002A65DC"/>
    <w:rsid w:val="002A694A"/>
    <w:rsid w:val="002A7CA8"/>
    <w:rsid w:val="002B074C"/>
    <w:rsid w:val="002B1374"/>
    <w:rsid w:val="002B436C"/>
    <w:rsid w:val="002B4F7D"/>
    <w:rsid w:val="002B6449"/>
    <w:rsid w:val="002B744A"/>
    <w:rsid w:val="002C1732"/>
    <w:rsid w:val="002C1CB5"/>
    <w:rsid w:val="002C27D8"/>
    <w:rsid w:val="002C4AB2"/>
    <w:rsid w:val="002C4E7C"/>
    <w:rsid w:val="002C60C4"/>
    <w:rsid w:val="002C7010"/>
    <w:rsid w:val="002C701D"/>
    <w:rsid w:val="002D2111"/>
    <w:rsid w:val="002D55E3"/>
    <w:rsid w:val="002D5D8B"/>
    <w:rsid w:val="002D7121"/>
    <w:rsid w:val="002D76E4"/>
    <w:rsid w:val="002D7C11"/>
    <w:rsid w:val="002E3A7D"/>
    <w:rsid w:val="002E3D1A"/>
    <w:rsid w:val="002E79F3"/>
    <w:rsid w:val="002F2AD6"/>
    <w:rsid w:val="002F56F3"/>
    <w:rsid w:val="002F5CCF"/>
    <w:rsid w:val="002F6D66"/>
    <w:rsid w:val="003006CE"/>
    <w:rsid w:val="0030112E"/>
    <w:rsid w:val="0030119C"/>
    <w:rsid w:val="003025B9"/>
    <w:rsid w:val="00302AEE"/>
    <w:rsid w:val="00303DBA"/>
    <w:rsid w:val="0030500D"/>
    <w:rsid w:val="0030609C"/>
    <w:rsid w:val="00307884"/>
    <w:rsid w:val="00313C7E"/>
    <w:rsid w:val="003169C9"/>
    <w:rsid w:val="003202B8"/>
    <w:rsid w:val="00320526"/>
    <w:rsid w:val="0032082E"/>
    <w:rsid w:val="00321010"/>
    <w:rsid w:val="00321EBB"/>
    <w:rsid w:val="00322A02"/>
    <w:rsid w:val="00324117"/>
    <w:rsid w:val="00324201"/>
    <w:rsid w:val="00325174"/>
    <w:rsid w:val="00325876"/>
    <w:rsid w:val="00325A83"/>
    <w:rsid w:val="00325AC7"/>
    <w:rsid w:val="00325E16"/>
    <w:rsid w:val="00326A83"/>
    <w:rsid w:val="0033190A"/>
    <w:rsid w:val="00331F42"/>
    <w:rsid w:val="0033319B"/>
    <w:rsid w:val="00333778"/>
    <w:rsid w:val="00334FA8"/>
    <w:rsid w:val="00335DA9"/>
    <w:rsid w:val="003403F9"/>
    <w:rsid w:val="00340E9F"/>
    <w:rsid w:val="00341154"/>
    <w:rsid w:val="003413A1"/>
    <w:rsid w:val="0034152D"/>
    <w:rsid w:val="003426CA"/>
    <w:rsid w:val="003428E9"/>
    <w:rsid w:val="0034307E"/>
    <w:rsid w:val="003451DE"/>
    <w:rsid w:val="00345246"/>
    <w:rsid w:val="00347D48"/>
    <w:rsid w:val="003509C1"/>
    <w:rsid w:val="00352B7A"/>
    <w:rsid w:val="00353FEA"/>
    <w:rsid w:val="00355A7A"/>
    <w:rsid w:val="00355D5F"/>
    <w:rsid w:val="0035783C"/>
    <w:rsid w:val="00360C05"/>
    <w:rsid w:val="00361A2D"/>
    <w:rsid w:val="00361BCE"/>
    <w:rsid w:val="00361CBA"/>
    <w:rsid w:val="00366282"/>
    <w:rsid w:val="00370BE1"/>
    <w:rsid w:val="00372BFB"/>
    <w:rsid w:val="00374081"/>
    <w:rsid w:val="00374D0F"/>
    <w:rsid w:val="00375698"/>
    <w:rsid w:val="00375E2B"/>
    <w:rsid w:val="0037606F"/>
    <w:rsid w:val="003765ED"/>
    <w:rsid w:val="00381A67"/>
    <w:rsid w:val="00381FD3"/>
    <w:rsid w:val="00390F0F"/>
    <w:rsid w:val="003947E7"/>
    <w:rsid w:val="00395FEA"/>
    <w:rsid w:val="003977B1"/>
    <w:rsid w:val="003A05EA"/>
    <w:rsid w:val="003A24F4"/>
    <w:rsid w:val="003A2F80"/>
    <w:rsid w:val="003A2FFC"/>
    <w:rsid w:val="003A39F4"/>
    <w:rsid w:val="003A6395"/>
    <w:rsid w:val="003A64C7"/>
    <w:rsid w:val="003A7CF3"/>
    <w:rsid w:val="003A7D8C"/>
    <w:rsid w:val="003B2C52"/>
    <w:rsid w:val="003B31B7"/>
    <w:rsid w:val="003B32AD"/>
    <w:rsid w:val="003B51E9"/>
    <w:rsid w:val="003B6341"/>
    <w:rsid w:val="003B6C73"/>
    <w:rsid w:val="003C0F4A"/>
    <w:rsid w:val="003C35E7"/>
    <w:rsid w:val="003C49E4"/>
    <w:rsid w:val="003C7270"/>
    <w:rsid w:val="003D0019"/>
    <w:rsid w:val="003D09F0"/>
    <w:rsid w:val="003D0D78"/>
    <w:rsid w:val="003D1C0F"/>
    <w:rsid w:val="003D1F5E"/>
    <w:rsid w:val="003D231A"/>
    <w:rsid w:val="003D378B"/>
    <w:rsid w:val="003D4132"/>
    <w:rsid w:val="003D4456"/>
    <w:rsid w:val="003D55EC"/>
    <w:rsid w:val="003D5938"/>
    <w:rsid w:val="003D6027"/>
    <w:rsid w:val="003D6BDE"/>
    <w:rsid w:val="003D6DE6"/>
    <w:rsid w:val="003E1722"/>
    <w:rsid w:val="003E4749"/>
    <w:rsid w:val="003E512C"/>
    <w:rsid w:val="003E550B"/>
    <w:rsid w:val="003E611E"/>
    <w:rsid w:val="003E6A91"/>
    <w:rsid w:val="003E73B3"/>
    <w:rsid w:val="003E7461"/>
    <w:rsid w:val="003E7AC1"/>
    <w:rsid w:val="003F069C"/>
    <w:rsid w:val="003F1237"/>
    <w:rsid w:val="003F331E"/>
    <w:rsid w:val="003F495E"/>
    <w:rsid w:val="003F4D48"/>
    <w:rsid w:val="003F51A5"/>
    <w:rsid w:val="0040006E"/>
    <w:rsid w:val="004019D5"/>
    <w:rsid w:val="00403496"/>
    <w:rsid w:val="0040393E"/>
    <w:rsid w:val="00403CEC"/>
    <w:rsid w:val="0040524E"/>
    <w:rsid w:val="00407C72"/>
    <w:rsid w:val="00410599"/>
    <w:rsid w:val="004123D7"/>
    <w:rsid w:val="004148B7"/>
    <w:rsid w:val="00420BF6"/>
    <w:rsid w:val="004214CF"/>
    <w:rsid w:val="0042201F"/>
    <w:rsid w:val="00422FEE"/>
    <w:rsid w:val="00426911"/>
    <w:rsid w:val="00426F12"/>
    <w:rsid w:val="00427FC9"/>
    <w:rsid w:val="00430E6C"/>
    <w:rsid w:val="00431B57"/>
    <w:rsid w:val="004324B2"/>
    <w:rsid w:val="004326A1"/>
    <w:rsid w:val="004327FE"/>
    <w:rsid w:val="00434365"/>
    <w:rsid w:val="004356A1"/>
    <w:rsid w:val="004359F4"/>
    <w:rsid w:val="00435C6C"/>
    <w:rsid w:val="0044095A"/>
    <w:rsid w:val="00441864"/>
    <w:rsid w:val="00441DBA"/>
    <w:rsid w:val="00442925"/>
    <w:rsid w:val="00442A8B"/>
    <w:rsid w:val="00442C7B"/>
    <w:rsid w:val="00443339"/>
    <w:rsid w:val="0044539E"/>
    <w:rsid w:val="00445519"/>
    <w:rsid w:val="00446BD3"/>
    <w:rsid w:val="0045079F"/>
    <w:rsid w:val="0045166A"/>
    <w:rsid w:val="004527DD"/>
    <w:rsid w:val="00453A0C"/>
    <w:rsid w:val="004542F5"/>
    <w:rsid w:val="004561BF"/>
    <w:rsid w:val="00456B40"/>
    <w:rsid w:val="00457AA3"/>
    <w:rsid w:val="00463767"/>
    <w:rsid w:val="00464E6A"/>
    <w:rsid w:val="00465590"/>
    <w:rsid w:val="00465C0D"/>
    <w:rsid w:val="004662CB"/>
    <w:rsid w:val="00466C97"/>
    <w:rsid w:val="00467461"/>
    <w:rsid w:val="00467CB7"/>
    <w:rsid w:val="004746FC"/>
    <w:rsid w:val="004756D7"/>
    <w:rsid w:val="004763D5"/>
    <w:rsid w:val="0048296D"/>
    <w:rsid w:val="00483952"/>
    <w:rsid w:val="00492E2B"/>
    <w:rsid w:val="00494BCC"/>
    <w:rsid w:val="004A01DD"/>
    <w:rsid w:val="004A05AA"/>
    <w:rsid w:val="004A14FE"/>
    <w:rsid w:val="004A3B0C"/>
    <w:rsid w:val="004A3DA6"/>
    <w:rsid w:val="004A6BEB"/>
    <w:rsid w:val="004A6FA3"/>
    <w:rsid w:val="004B2B65"/>
    <w:rsid w:val="004B5D01"/>
    <w:rsid w:val="004B697E"/>
    <w:rsid w:val="004C006B"/>
    <w:rsid w:val="004C0243"/>
    <w:rsid w:val="004C06CC"/>
    <w:rsid w:val="004C1A1E"/>
    <w:rsid w:val="004C1B8C"/>
    <w:rsid w:val="004C3A64"/>
    <w:rsid w:val="004C42F8"/>
    <w:rsid w:val="004C4D62"/>
    <w:rsid w:val="004C51EA"/>
    <w:rsid w:val="004C7F79"/>
    <w:rsid w:val="004D0213"/>
    <w:rsid w:val="004D0FCF"/>
    <w:rsid w:val="004D244E"/>
    <w:rsid w:val="004D2F25"/>
    <w:rsid w:val="004D3410"/>
    <w:rsid w:val="004E1498"/>
    <w:rsid w:val="004E4291"/>
    <w:rsid w:val="004E430E"/>
    <w:rsid w:val="004E524F"/>
    <w:rsid w:val="004E5848"/>
    <w:rsid w:val="004E5AEE"/>
    <w:rsid w:val="004E6589"/>
    <w:rsid w:val="004F3C67"/>
    <w:rsid w:val="004F4268"/>
    <w:rsid w:val="004F5F86"/>
    <w:rsid w:val="004F7877"/>
    <w:rsid w:val="005000A0"/>
    <w:rsid w:val="0050080F"/>
    <w:rsid w:val="00500DFA"/>
    <w:rsid w:val="00501F79"/>
    <w:rsid w:val="005042C4"/>
    <w:rsid w:val="0050618E"/>
    <w:rsid w:val="005071E1"/>
    <w:rsid w:val="00507309"/>
    <w:rsid w:val="00511688"/>
    <w:rsid w:val="0051388F"/>
    <w:rsid w:val="0051463F"/>
    <w:rsid w:val="0051538E"/>
    <w:rsid w:val="0051566E"/>
    <w:rsid w:val="00516901"/>
    <w:rsid w:val="00516BCF"/>
    <w:rsid w:val="00517832"/>
    <w:rsid w:val="005204E1"/>
    <w:rsid w:val="00521A9D"/>
    <w:rsid w:val="00524153"/>
    <w:rsid w:val="00524811"/>
    <w:rsid w:val="00525FF0"/>
    <w:rsid w:val="005262AE"/>
    <w:rsid w:val="00527D9C"/>
    <w:rsid w:val="00530459"/>
    <w:rsid w:val="005304F1"/>
    <w:rsid w:val="00530915"/>
    <w:rsid w:val="00532D11"/>
    <w:rsid w:val="00533966"/>
    <w:rsid w:val="00534325"/>
    <w:rsid w:val="005357F1"/>
    <w:rsid w:val="00536F95"/>
    <w:rsid w:val="005379B6"/>
    <w:rsid w:val="0054212B"/>
    <w:rsid w:val="00542B91"/>
    <w:rsid w:val="00542E53"/>
    <w:rsid w:val="00543317"/>
    <w:rsid w:val="00543729"/>
    <w:rsid w:val="005446BA"/>
    <w:rsid w:val="00550A07"/>
    <w:rsid w:val="00550A39"/>
    <w:rsid w:val="00550BD6"/>
    <w:rsid w:val="00552112"/>
    <w:rsid w:val="005537D7"/>
    <w:rsid w:val="00553EE4"/>
    <w:rsid w:val="0056022E"/>
    <w:rsid w:val="00560689"/>
    <w:rsid w:val="00560765"/>
    <w:rsid w:val="00561DCF"/>
    <w:rsid w:val="005621F8"/>
    <w:rsid w:val="00562635"/>
    <w:rsid w:val="00562BEB"/>
    <w:rsid w:val="00563395"/>
    <w:rsid w:val="00564BE9"/>
    <w:rsid w:val="00564F82"/>
    <w:rsid w:val="0056570E"/>
    <w:rsid w:val="00565C07"/>
    <w:rsid w:val="00566A6C"/>
    <w:rsid w:val="00567347"/>
    <w:rsid w:val="00571543"/>
    <w:rsid w:val="00572103"/>
    <w:rsid w:val="00573382"/>
    <w:rsid w:val="00575032"/>
    <w:rsid w:val="00576C36"/>
    <w:rsid w:val="00577697"/>
    <w:rsid w:val="0058049D"/>
    <w:rsid w:val="00580D09"/>
    <w:rsid w:val="0058323E"/>
    <w:rsid w:val="00584083"/>
    <w:rsid w:val="005841B8"/>
    <w:rsid w:val="00584687"/>
    <w:rsid w:val="005911C7"/>
    <w:rsid w:val="00591503"/>
    <w:rsid w:val="00591F20"/>
    <w:rsid w:val="00592919"/>
    <w:rsid w:val="00593F54"/>
    <w:rsid w:val="00597328"/>
    <w:rsid w:val="005A28E8"/>
    <w:rsid w:val="005A2DC0"/>
    <w:rsid w:val="005A2F3A"/>
    <w:rsid w:val="005A3596"/>
    <w:rsid w:val="005A3DA7"/>
    <w:rsid w:val="005A432F"/>
    <w:rsid w:val="005A493B"/>
    <w:rsid w:val="005B0C30"/>
    <w:rsid w:val="005B140A"/>
    <w:rsid w:val="005B17A0"/>
    <w:rsid w:val="005B25DE"/>
    <w:rsid w:val="005B3372"/>
    <w:rsid w:val="005B3847"/>
    <w:rsid w:val="005B43AD"/>
    <w:rsid w:val="005B46ED"/>
    <w:rsid w:val="005B4763"/>
    <w:rsid w:val="005B5EE2"/>
    <w:rsid w:val="005B7851"/>
    <w:rsid w:val="005C533E"/>
    <w:rsid w:val="005C5F6A"/>
    <w:rsid w:val="005C7134"/>
    <w:rsid w:val="005C7566"/>
    <w:rsid w:val="005D16B2"/>
    <w:rsid w:val="005D52A4"/>
    <w:rsid w:val="005D62A1"/>
    <w:rsid w:val="005D66E2"/>
    <w:rsid w:val="005D71C7"/>
    <w:rsid w:val="005E172D"/>
    <w:rsid w:val="005E1FBB"/>
    <w:rsid w:val="005E4362"/>
    <w:rsid w:val="005F0E5C"/>
    <w:rsid w:val="005F13D0"/>
    <w:rsid w:val="005F1457"/>
    <w:rsid w:val="005F3A3E"/>
    <w:rsid w:val="005F4314"/>
    <w:rsid w:val="005F6928"/>
    <w:rsid w:val="005F6F4E"/>
    <w:rsid w:val="005F7BC5"/>
    <w:rsid w:val="006005C4"/>
    <w:rsid w:val="0060113E"/>
    <w:rsid w:val="006013ED"/>
    <w:rsid w:val="006018C2"/>
    <w:rsid w:val="00601C69"/>
    <w:rsid w:val="00602535"/>
    <w:rsid w:val="0060460B"/>
    <w:rsid w:val="00604DD3"/>
    <w:rsid w:val="00606A31"/>
    <w:rsid w:val="00611B59"/>
    <w:rsid w:val="00614FB1"/>
    <w:rsid w:val="00616556"/>
    <w:rsid w:val="00616AB7"/>
    <w:rsid w:val="0061741B"/>
    <w:rsid w:val="00620165"/>
    <w:rsid w:val="00622B4F"/>
    <w:rsid w:val="00622E3D"/>
    <w:rsid w:val="0062544B"/>
    <w:rsid w:val="0062664B"/>
    <w:rsid w:val="0062689B"/>
    <w:rsid w:val="00626BA3"/>
    <w:rsid w:val="0063029E"/>
    <w:rsid w:val="006317A2"/>
    <w:rsid w:val="006328F0"/>
    <w:rsid w:val="00640BDE"/>
    <w:rsid w:val="006414AC"/>
    <w:rsid w:val="00641A20"/>
    <w:rsid w:val="00641D1D"/>
    <w:rsid w:val="00642290"/>
    <w:rsid w:val="00650DFB"/>
    <w:rsid w:val="0065329C"/>
    <w:rsid w:val="006544CE"/>
    <w:rsid w:val="00654CC5"/>
    <w:rsid w:val="00655106"/>
    <w:rsid w:val="0065530E"/>
    <w:rsid w:val="00657E0D"/>
    <w:rsid w:val="00660592"/>
    <w:rsid w:val="00661F6C"/>
    <w:rsid w:val="00661FB6"/>
    <w:rsid w:val="00662E95"/>
    <w:rsid w:val="0066309A"/>
    <w:rsid w:val="00663300"/>
    <w:rsid w:val="00664B5F"/>
    <w:rsid w:val="00666C52"/>
    <w:rsid w:val="006677F8"/>
    <w:rsid w:val="00671D61"/>
    <w:rsid w:val="0067293B"/>
    <w:rsid w:val="006729F5"/>
    <w:rsid w:val="00672F43"/>
    <w:rsid w:val="006738B8"/>
    <w:rsid w:val="00673D7A"/>
    <w:rsid w:val="00675522"/>
    <w:rsid w:val="006768B7"/>
    <w:rsid w:val="00677627"/>
    <w:rsid w:val="00683E9C"/>
    <w:rsid w:val="00685E0A"/>
    <w:rsid w:val="00686210"/>
    <w:rsid w:val="0068646A"/>
    <w:rsid w:val="006877A2"/>
    <w:rsid w:val="00690ADE"/>
    <w:rsid w:val="00694A8D"/>
    <w:rsid w:val="006951B7"/>
    <w:rsid w:val="00695690"/>
    <w:rsid w:val="00695E4C"/>
    <w:rsid w:val="006975B7"/>
    <w:rsid w:val="00697C42"/>
    <w:rsid w:val="006A19F6"/>
    <w:rsid w:val="006A2656"/>
    <w:rsid w:val="006A268C"/>
    <w:rsid w:val="006A2A9A"/>
    <w:rsid w:val="006A2B95"/>
    <w:rsid w:val="006A4406"/>
    <w:rsid w:val="006A52FE"/>
    <w:rsid w:val="006A6243"/>
    <w:rsid w:val="006B0050"/>
    <w:rsid w:val="006B0595"/>
    <w:rsid w:val="006B113F"/>
    <w:rsid w:val="006B1B16"/>
    <w:rsid w:val="006B49B1"/>
    <w:rsid w:val="006B5E1B"/>
    <w:rsid w:val="006B7701"/>
    <w:rsid w:val="006B7CE5"/>
    <w:rsid w:val="006C02EC"/>
    <w:rsid w:val="006C0347"/>
    <w:rsid w:val="006C225B"/>
    <w:rsid w:val="006C285D"/>
    <w:rsid w:val="006C42DD"/>
    <w:rsid w:val="006C4DC8"/>
    <w:rsid w:val="006C539E"/>
    <w:rsid w:val="006D0685"/>
    <w:rsid w:val="006D0CAE"/>
    <w:rsid w:val="006D0ED7"/>
    <w:rsid w:val="006D1149"/>
    <w:rsid w:val="006D192E"/>
    <w:rsid w:val="006D36F6"/>
    <w:rsid w:val="006D48C8"/>
    <w:rsid w:val="006D65DD"/>
    <w:rsid w:val="006D6CE3"/>
    <w:rsid w:val="006D7FF7"/>
    <w:rsid w:val="006E017C"/>
    <w:rsid w:val="006E25DB"/>
    <w:rsid w:val="006E6544"/>
    <w:rsid w:val="006F1309"/>
    <w:rsid w:val="006F1CC8"/>
    <w:rsid w:val="006F34D8"/>
    <w:rsid w:val="006F3C8C"/>
    <w:rsid w:val="006F6A97"/>
    <w:rsid w:val="006F6D91"/>
    <w:rsid w:val="006F7219"/>
    <w:rsid w:val="006F794D"/>
    <w:rsid w:val="006F7CA4"/>
    <w:rsid w:val="00700481"/>
    <w:rsid w:val="00700C58"/>
    <w:rsid w:val="007013D9"/>
    <w:rsid w:val="00702EE7"/>
    <w:rsid w:val="00704091"/>
    <w:rsid w:val="00705EA6"/>
    <w:rsid w:val="00706B47"/>
    <w:rsid w:val="00707D4D"/>
    <w:rsid w:val="0071146A"/>
    <w:rsid w:val="007114C1"/>
    <w:rsid w:val="0071414D"/>
    <w:rsid w:val="0071446E"/>
    <w:rsid w:val="00715BE7"/>
    <w:rsid w:val="00715E50"/>
    <w:rsid w:val="00716D52"/>
    <w:rsid w:val="00716D54"/>
    <w:rsid w:val="00717509"/>
    <w:rsid w:val="007204B6"/>
    <w:rsid w:val="00721920"/>
    <w:rsid w:val="00722535"/>
    <w:rsid w:val="007271EE"/>
    <w:rsid w:val="0073012E"/>
    <w:rsid w:val="0073285D"/>
    <w:rsid w:val="00733DEF"/>
    <w:rsid w:val="007351C1"/>
    <w:rsid w:val="00736210"/>
    <w:rsid w:val="00736881"/>
    <w:rsid w:val="00736A90"/>
    <w:rsid w:val="00737901"/>
    <w:rsid w:val="00737FBA"/>
    <w:rsid w:val="00741FF5"/>
    <w:rsid w:val="00742277"/>
    <w:rsid w:val="00742AB0"/>
    <w:rsid w:val="0074450F"/>
    <w:rsid w:val="00744D6C"/>
    <w:rsid w:val="0074746B"/>
    <w:rsid w:val="00750338"/>
    <w:rsid w:val="00750A99"/>
    <w:rsid w:val="00752806"/>
    <w:rsid w:val="00752E39"/>
    <w:rsid w:val="00753FD7"/>
    <w:rsid w:val="00754177"/>
    <w:rsid w:val="007544B9"/>
    <w:rsid w:val="00754A51"/>
    <w:rsid w:val="0075560F"/>
    <w:rsid w:val="00760184"/>
    <w:rsid w:val="00761DD8"/>
    <w:rsid w:val="0076688C"/>
    <w:rsid w:val="00766D31"/>
    <w:rsid w:val="00767134"/>
    <w:rsid w:val="0076728D"/>
    <w:rsid w:val="00767A0A"/>
    <w:rsid w:val="00772C0B"/>
    <w:rsid w:val="00773D8B"/>
    <w:rsid w:val="007779C2"/>
    <w:rsid w:val="0078024C"/>
    <w:rsid w:val="00782180"/>
    <w:rsid w:val="00783117"/>
    <w:rsid w:val="0078444F"/>
    <w:rsid w:val="00784622"/>
    <w:rsid w:val="00785C9E"/>
    <w:rsid w:val="00785E55"/>
    <w:rsid w:val="00787813"/>
    <w:rsid w:val="00787BBA"/>
    <w:rsid w:val="00795365"/>
    <w:rsid w:val="007965B0"/>
    <w:rsid w:val="007975C7"/>
    <w:rsid w:val="007A146E"/>
    <w:rsid w:val="007A1508"/>
    <w:rsid w:val="007A1B0E"/>
    <w:rsid w:val="007A1F8C"/>
    <w:rsid w:val="007A203E"/>
    <w:rsid w:val="007A3484"/>
    <w:rsid w:val="007A3FE1"/>
    <w:rsid w:val="007A53CD"/>
    <w:rsid w:val="007A668E"/>
    <w:rsid w:val="007A7249"/>
    <w:rsid w:val="007A7B65"/>
    <w:rsid w:val="007B0247"/>
    <w:rsid w:val="007B1125"/>
    <w:rsid w:val="007B1DE4"/>
    <w:rsid w:val="007B2494"/>
    <w:rsid w:val="007B2A7B"/>
    <w:rsid w:val="007B564F"/>
    <w:rsid w:val="007B5BC8"/>
    <w:rsid w:val="007B7D5C"/>
    <w:rsid w:val="007C293D"/>
    <w:rsid w:val="007C55CC"/>
    <w:rsid w:val="007C56D8"/>
    <w:rsid w:val="007C68B6"/>
    <w:rsid w:val="007C7E70"/>
    <w:rsid w:val="007D1CBC"/>
    <w:rsid w:val="007D3C66"/>
    <w:rsid w:val="007D5073"/>
    <w:rsid w:val="007D549A"/>
    <w:rsid w:val="007D605F"/>
    <w:rsid w:val="007D64E0"/>
    <w:rsid w:val="007D7923"/>
    <w:rsid w:val="007D7FA7"/>
    <w:rsid w:val="007E1089"/>
    <w:rsid w:val="007E17A8"/>
    <w:rsid w:val="007E2E92"/>
    <w:rsid w:val="007E3640"/>
    <w:rsid w:val="007E37BD"/>
    <w:rsid w:val="007E47C6"/>
    <w:rsid w:val="007E6B27"/>
    <w:rsid w:val="007E74EE"/>
    <w:rsid w:val="007E791C"/>
    <w:rsid w:val="007F0725"/>
    <w:rsid w:val="007F45CC"/>
    <w:rsid w:val="007F4C32"/>
    <w:rsid w:val="007F4F1F"/>
    <w:rsid w:val="007F55AD"/>
    <w:rsid w:val="007F591B"/>
    <w:rsid w:val="007F600E"/>
    <w:rsid w:val="007F7BD3"/>
    <w:rsid w:val="008017A4"/>
    <w:rsid w:val="00802F9C"/>
    <w:rsid w:val="0080555C"/>
    <w:rsid w:val="0080687C"/>
    <w:rsid w:val="00807A47"/>
    <w:rsid w:val="00807D93"/>
    <w:rsid w:val="00810EFB"/>
    <w:rsid w:val="00812D27"/>
    <w:rsid w:val="0081377B"/>
    <w:rsid w:val="0081388F"/>
    <w:rsid w:val="00817BCC"/>
    <w:rsid w:val="00820895"/>
    <w:rsid w:val="00820D04"/>
    <w:rsid w:val="008228CD"/>
    <w:rsid w:val="008232C7"/>
    <w:rsid w:val="00826186"/>
    <w:rsid w:val="00832851"/>
    <w:rsid w:val="00833D55"/>
    <w:rsid w:val="00834D6E"/>
    <w:rsid w:val="0083546D"/>
    <w:rsid w:val="0083555C"/>
    <w:rsid w:val="00836AB6"/>
    <w:rsid w:val="008407A1"/>
    <w:rsid w:val="00841308"/>
    <w:rsid w:val="0084201F"/>
    <w:rsid w:val="008427F8"/>
    <w:rsid w:val="008448D1"/>
    <w:rsid w:val="00844D2E"/>
    <w:rsid w:val="00845984"/>
    <w:rsid w:val="008505B1"/>
    <w:rsid w:val="00850605"/>
    <w:rsid w:val="0086269D"/>
    <w:rsid w:val="0086279D"/>
    <w:rsid w:val="00863572"/>
    <w:rsid w:val="00863BCF"/>
    <w:rsid w:val="00865469"/>
    <w:rsid w:val="008655C8"/>
    <w:rsid w:val="0086654F"/>
    <w:rsid w:val="00870825"/>
    <w:rsid w:val="00870966"/>
    <w:rsid w:val="00871693"/>
    <w:rsid w:val="00871B70"/>
    <w:rsid w:val="00872044"/>
    <w:rsid w:val="00872274"/>
    <w:rsid w:val="00874962"/>
    <w:rsid w:val="008760FB"/>
    <w:rsid w:val="00876A45"/>
    <w:rsid w:val="008779D5"/>
    <w:rsid w:val="00877B01"/>
    <w:rsid w:val="00880D66"/>
    <w:rsid w:val="00882044"/>
    <w:rsid w:val="00883AA9"/>
    <w:rsid w:val="00886339"/>
    <w:rsid w:val="00886820"/>
    <w:rsid w:val="00886AA4"/>
    <w:rsid w:val="00887622"/>
    <w:rsid w:val="00891B90"/>
    <w:rsid w:val="00892532"/>
    <w:rsid w:val="008955FB"/>
    <w:rsid w:val="008958FC"/>
    <w:rsid w:val="008969A6"/>
    <w:rsid w:val="00897AC5"/>
    <w:rsid w:val="00897D6F"/>
    <w:rsid w:val="008A38F6"/>
    <w:rsid w:val="008A3F5C"/>
    <w:rsid w:val="008A589B"/>
    <w:rsid w:val="008A58D7"/>
    <w:rsid w:val="008A67E6"/>
    <w:rsid w:val="008B232C"/>
    <w:rsid w:val="008B25B1"/>
    <w:rsid w:val="008B3846"/>
    <w:rsid w:val="008B3B63"/>
    <w:rsid w:val="008B4E53"/>
    <w:rsid w:val="008B55B8"/>
    <w:rsid w:val="008B6348"/>
    <w:rsid w:val="008B73DF"/>
    <w:rsid w:val="008B7544"/>
    <w:rsid w:val="008C005C"/>
    <w:rsid w:val="008C0B95"/>
    <w:rsid w:val="008C1D16"/>
    <w:rsid w:val="008C3382"/>
    <w:rsid w:val="008C4916"/>
    <w:rsid w:val="008C5FEE"/>
    <w:rsid w:val="008C60C0"/>
    <w:rsid w:val="008C71E9"/>
    <w:rsid w:val="008C7213"/>
    <w:rsid w:val="008D0863"/>
    <w:rsid w:val="008D2DAF"/>
    <w:rsid w:val="008D3DCA"/>
    <w:rsid w:val="008D4400"/>
    <w:rsid w:val="008D51F4"/>
    <w:rsid w:val="008D5837"/>
    <w:rsid w:val="008E112D"/>
    <w:rsid w:val="008E21E6"/>
    <w:rsid w:val="008E2713"/>
    <w:rsid w:val="008E3455"/>
    <w:rsid w:val="008E4CB5"/>
    <w:rsid w:val="008E6B31"/>
    <w:rsid w:val="008E7A51"/>
    <w:rsid w:val="008E7CD4"/>
    <w:rsid w:val="008F1433"/>
    <w:rsid w:val="008F2E42"/>
    <w:rsid w:val="008F42A4"/>
    <w:rsid w:val="008F6830"/>
    <w:rsid w:val="008F7204"/>
    <w:rsid w:val="008F74D4"/>
    <w:rsid w:val="0090119A"/>
    <w:rsid w:val="00901430"/>
    <w:rsid w:val="009022C9"/>
    <w:rsid w:val="00904DB7"/>
    <w:rsid w:val="009060F0"/>
    <w:rsid w:val="00907C4F"/>
    <w:rsid w:val="00907DE6"/>
    <w:rsid w:val="00911602"/>
    <w:rsid w:val="00911914"/>
    <w:rsid w:val="00911AB8"/>
    <w:rsid w:val="009126A8"/>
    <w:rsid w:val="0091490E"/>
    <w:rsid w:val="00917C2A"/>
    <w:rsid w:val="00923024"/>
    <w:rsid w:val="00923C2A"/>
    <w:rsid w:val="00924D9B"/>
    <w:rsid w:val="00930BA3"/>
    <w:rsid w:val="00931991"/>
    <w:rsid w:val="0093681B"/>
    <w:rsid w:val="009370DC"/>
    <w:rsid w:val="009402D3"/>
    <w:rsid w:val="009402DA"/>
    <w:rsid w:val="00942674"/>
    <w:rsid w:val="0094384F"/>
    <w:rsid w:val="00951B8A"/>
    <w:rsid w:val="0095239A"/>
    <w:rsid w:val="00953DDC"/>
    <w:rsid w:val="00953FF0"/>
    <w:rsid w:val="009546C7"/>
    <w:rsid w:val="0095476E"/>
    <w:rsid w:val="00954C5C"/>
    <w:rsid w:val="009557C7"/>
    <w:rsid w:val="00956BFB"/>
    <w:rsid w:val="00956FE4"/>
    <w:rsid w:val="00957407"/>
    <w:rsid w:val="0096097D"/>
    <w:rsid w:val="00962D2B"/>
    <w:rsid w:val="00963922"/>
    <w:rsid w:val="009658C5"/>
    <w:rsid w:val="00967125"/>
    <w:rsid w:val="0096740B"/>
    <w:rsid w:val="009700A4"/>
    <w:rsid w:val="00970F28"/>
    <w:rsid w:val="009713F5"/>
    <w:rsid w:val="00972BD9"/>
    <w:rsid w:val="00976D53"/>
    <w:rsid w:val="00977F98"/>
    <w:rsid w:val="009828BE"/>
    <w:rsid w:val="00987AC1"/>
    <w:rsid w:val="009901BA"/>
    <w:rsid w:val="00990B3F"/>
    <w:rsid w:val="00991953"/>
    <w:rsid w:val="00991FF7"/>
    <w:rsid w:val="0099312A"/>
    <w:rsid w:val="009931A7"/>
    <w:rsid w:val="0099359C"/>
    <w:rsid w:val="00993D16"/>
    <w:rsid w:val="009943F0"/>
    <w:rsid w:val="0099455A"/>
    <w:rsid w:val="009956AE"/>
    <w:rsid w:val="00995F1B"/>
    <w:rsid w:val="009A0220"/>
    <w:rsid w:val="009A1CD4"/>
    <w:rsid w:val="009A34E7"/>
    <w:rsid w:val="009A3663"/>
    <w:rsid w:val="009A3849"/>
    <w:rsid w:val="009A402B"/>
    <w:rsid w:val="009A4320"/>
    <w:rsid w:val="009A5188"/>
    <w:rsid w:val="009A54AD"/>
    <w:rsid w:val="009A6E84"/>
    <w:rsid w:val="009B3BF3"/>
    <w:rsid w:val="009B3F0C"/>
    <w:rsid w:val="009B7DD1"/>
    <w:rsid w:val="009C0CC1"/>
    <w:rsid w:val="009C0FF9"/>
    <w:rsid w:val="009C2D35"/>
    <w:rsid w:val="009C3292"/>
    <w:rsid w:val="009C5938"/>
    <w:rsid w:val="009C6806"/>
    <w:rsid w:val="009C6F73"/>
    <w:rsid w:val="009C7BBB"/>
    <w:rsid w:val="009D1D82"/>
    <w:rsid w:val="009D2926"/>
    <w:rsid w:val="009D6EB2"/>
    <w:rsid w:val="009E0282"/>
    <w:rsid w:val="009E096B"/>
    <w:rsid w:val="009E0D21"/>
    <w:rsid w:val="009E1209"/>
    <w:rsid w:val="009E3A48"/>
    <w:rsid w:val="009E3ECE"/>
    <w:rsid w:val="009E5D4C"/>
    <w:rsid w:val="009E7AC5"/>
    <w:rsid w:val="009E7B3C"/>
    <w:rsid w:val="009F0073"/>
    <w:rsid w:val="009F1D69"/>
    <w:rsid w:val="009F4884"/>
    <w:rsid w:val="00A00521"/>
    <w:rsid w:val="00A01762"/>
    <w:rsid w:val="00A0387B"/>
    <w:rsid w:val="00A048D9"/>
    <w:rsid w:val="00A05A37"/>
    <w:rsid w:val="00A067BE"/>
    <w:rsid w:val="00A06A4C"/>
    <w:rsid w:val="00A079B0"/>
    <w:rsid w:val="00A138F9"/>
    <w:rsid w:val="00A14822"/>
    <w:rsid w:val="00A1503E"/>
    <w:rsid w:val="00A1677E"/>
    <w:rsid w:val="00A17747"/>
    <w:rsid w:val="00A21100"/>
    <w:rsid w:val="00A2309F"/>
    <w:rsid w:val="00A26268"/>
    <w:rsid w:val="00A27FB8"/>
    <w:rsid w:val="00A30706"/>
    <w:rsid w:val="00A30A78"/>
    <w:rsid w:val="00A311F5"/>
    <w:rsid w:val="00A3221A"/>
    <w:rsid w:val="00A32470"/>
    <w:rsid w:val="00A32CF1"/>
    <w:rsid w:val="00A331E6"/>
    <w:rsid w:val="00A33691"/>
    <w:rsid w:val="00A404AF"/>
    <w:rsid w:val="00A40672"/>
    <w:rsid w:val="00A41683"/>
    <w:rsid w:val="00A4186B"/>
    <w:rsid w:val="00A46567"/>
    <w:rsid w:val="00A468B7"/>
    <w:rsid w:val="00A46A02"/>
    <w:rsid w:val="00A474AF"/>
    <w:rsid w:val="00A50584"/>
    <w:rsid w:val="00A50A04"/>
    <w:rsid w:val="00A539C5"/>
    <w:rsid w:val="00A54F83"/>
    <w:rsid w:val="00A56869"/>
    <w:rsid w:val="00A577C2"/>
    <w:rsid w:val="00A57B77"/>
    <w:rsid w:val="00A60CDE"/>
    <w:rsid w:val="00A60CF6"/>
    <w:rsid w:val="00A612C7"/>
    <w:rsid w:val="00A61BD1"/>
    <w:rsid w:val="00A61E6E"/>
    <w:rsid w:val="00A62B89"/>
    <w:rsid w:val="00A6452E"/>
    <w:rsid w:val="00A65060"/>
    <w:rsid w:val="00A65434"/>
    <w:rsid w:val="00A65705"/>
    <w:rsid w:val="00A6588C"/>
    <w:rsid w:val="00A65BE6"/>
    <w:rsid w:val="00A664CB"/>
    <w:rsid w:val="00A679DE"/>
    <w:rsid w:val="00A71A71"/>
    <w:rsid w:val="00A74096"/>
    <w:rsid w:val="00A74FC0"/>
    <w:rsid w:val="00A75533"/>
    <w:rsid w:val="00A77E76"/>
    <w:rsid w:val="00A80B83"/>
    <w:rsid w:val="00A81173"/>
    <w:rsid w:val="00A8233D"/>
    <w:rsid w:val="00A82483"/>
    <w:rsid w:val="00A8276B"/>
    <w:rsid w:val="00A8418A"/>
    <w:rsid w:val="00A843FB"/>
    <w:rsid w:val="00A86969"/>
    <w:rsid w:val="00A9062E"/>
    <w:rsid w:val="00A91A66"/>
    <w:rsid w:val="00A92FC9"/>
    <w:rsid w:val="00A93BEE"/>
    <w:rsid w:val="00A946B4"/>
    <w:rsid w:val="00A94CB4"/>
    <w:rsid w:val="00A9503A"/>
    <w:rsid w:val="00AA0E58"/>
    <w:rsid w:val="00AA112E"/>
    <w:rsid w:val="00AA2256"/>
    <w:rsid w:val="00AA260D"/>
    <w:rsid w:val="00AA29AD"/>
    <w:rsid w:val="00AA3A62"/>
    <w:rsid w:val="00AA49C7"/>
    <w:rsid w:val="00AA6281"/>
    <w:rsid w:val="00AA6D3D"/>
    <w:rsid w:val="00AA6E82"/>
    <w:rsid w:val="00AA70BF"/>
    <w:rsid w:val="00AA79E0"/>
    <w:rsid w:val="00AA7B7F"/>
    <w:rsid w:val="00AA7BB5"/>
    <w:rsid w:val="00AB1132"/>
    <w:rsid w:val="00AB57AD"/>
    <w:rsid w:val="00AB696D"/>
    <w:rsid w:val="00AB6C30"/>
    <w:rsid w:val="00AB6F3D"/>
    <w:rsid w:val="00AB7F4F"/>
    <w:rsid w:val="00AC020D"/>
    <w:rsid w:val="00AC0393"/>
    <w:rsid w:val="00AC0CFB"/>
    <w:rsid w:val="00AC1A21"/>
    <w:rsid w:val="00AC351A"/>
    <w:rsid w:val="00AC5892"/>
    <w:rsid w:val="00AC60D0"/>
    <w:rsid w:val="00AC6B45"/>
    <w:rsid w:val="00AC6E25"/>
    <w:rsid w:val="00AC77C6"/>
    <w:rsid w:val="00AD0099"/>
    <w:rsid w:val="00AD0649"/>
    <w:rsid w:val="00AD0DA4"/>
    <w:rsid w:val="00AD0FF7"/>
    <w:rsid w:val="00AD2863"/>
    <w:rsid w:val="00AD2CD4"/>
    <w:rsid w:val="00AD2E67"/>
    <w:rsid w:val="00AE026F"/>
    <w:rsid w:val="00AE3BD5"/>
    <w:rsid w:val="00AE3BEF"/>
    <w:rsid w:val="00AE66FC"/>
    <w:rsid w:val="00AE7A1C"/>
    <w:rsid w:val="00AF1E4A"/>
    <w:rsid w:val="00AF2ACE"/>
    <w:rsid w:val="00AF2B88"/>
    <w:rsid w:val="00AF33A6"/>
    <w:rsid w:val="00AF4846"/>
    <w:rsid w:val="00AF5164"/>
    <w:rsid w:val="00AF6406"/>
    <w:rsid w:val="00AF6B2C"/>
    <w:rsid w:val="00AF6B68"/>
    <w:rsid w:val="00B005E8"/>
    <w:rsid w:val="00B00FBD"/>
    <w:rsid w:val="00B01682"/>
    <w:rsid w:val="00B01AD3"/>
    <w:rsid w:val="00B02B8A"/>
    <w:rsid w:val="00B02E40"/>
    <w:rsid w:val="00B0649F"/>
    <w:rsid w:val="00B07556"/>
    <w:rsid w:val="00B077D5"/>
    <w:rsid w:val="00B104AE"/>
    <w:rsid w:val="00B12640"/>
    <w:rsid w:val="00B13D74"/>
    <w:rsid w:val="00B13E2A"/>
    <w:rsid w:val="00B14C64"/>
    <w:rsid w:val="00B15350"/>
    <w:rsid w:val="00B17BE5"/>
    <w:rsid w:val="00B217A2"/>
    <w:rsid w:val="00B21816"/>
    <w:rsid w:val="00B24C27"/>
    <w:rsid w:val="00B25331"/>
    <w:rsid w:val="00B25D65"/>
    <w:rsid w:val="00B2609A"/>
    <w:rsid w:val="00B30730"/>
    <w:rsid w:val="00B31D12"/>
    <w:rsid w:val="00B32192"/>
    <w:rsid w:val="00B36922"/>
    <w:rsid w:val="00B36FBF"/>
    <w:rsid w:val="00B4298C"/>
    <w:rsid w:val="00B42FAC"/>
    <w:rsid w:val="00B45D1C"/>
    <w:rsid w:val="00B46405"/>
    <w:rsid w:val="00B467CC"/>
    <w:rsid w:val="00B46F5C"/>
    <w:rsid w:val="00B47D01"/>
    <w:rsid w:val="00B50200"/>
    <w:rsid w:val="00B50B2A"/>
    <w:rsid w:val="00B52DA3"/>
    <w:rsid w:val="00B52DB9"/>
    <w:rsid w:val="00B54DFE"/>
    <w:rsid w:val="00B56966"/>
    <w:rsid w:val="00B60A2C"/>
    <w:rsid w:val="00B60F68"/>
    <w:rsid w:val="00B62C52"/>
    <w:rsid w:val="00B63641"/>
    <w:rsid w:val="00B64398"/>
    <w:rsid w:val="00B64B46"/>
    <w:rsid w:val="00B66AE0"/>
    <w:rsid w:val="00B7049F"/>
    <w:rsid w:val="00B707F4"/>
    <w:rsid w:val="00B73268"/>
    <w:rsid w:val="00B80FD4"/>
    <w:rsid w:val="00B825E4"/>
    <w:rsid w:val="00B82A40"/>
    <w:rsid w:val="00B83259"/>
    <w:rsid w:val="00B83E44"/>
    <w:rsid w:val="00B84364"/>
    <w:rsid w:val="00B84F71"/>
    <w:rsid w:val="00B86245"/>
    <w:rsid w:val="00B87DC2"/>
    <w:rsid w:val="00B9009E"/>
    <w:rsid w:val="00B917E8"/>
    <w:rsid w:val="00B91878"/>
    <w:rsid w:val="00B92599"/>
    <w:rsid w:val="00B93A51"/>
    <w:rsid w:val="00B94078"/>
    <w:rsid w:val="00B95613"/>
    <w:rsid w:val="00B9588B"/>
    <w:rsid w:val="00B97E3C"/>
    <w:rsid w:val="00BA02C7"/>
    <w:rsid w:val="00BA052D"/>
    <w:rsid w:val="00BA0670"/>
    <w:rsid w:val="00BA1D82"/>
    <w:rsid w:val="00BA2D32"/>
    <w:rsid w:val="00BA33D6"/>
    <w:rsid w:val="00BA4CA1"/>
    <w:rsid w:val="00BA5003"/>
    <w:rsid w:val="00BA5A66"/>
    <w:rsid w:val="00BA6D26"/>
    <w:rsid w:val="00BA7D85"/>
    <w:rsid w:val="00BB2CF8"/>
    <w:rsid w:val="00BB4CEC"/>
    <w:rsid w:val="00BB52EF"/>
    <w:rsid w:val="00BB5D17"/>
    <w:rsid w:val="00BB6138"/>
    <w:rsid w:val="00BB7717"/>
    <w:rsid w:val="00BC15BD"/>
    <w:rsid w:val="00BC3287"/>
    <w:rsid w:val="00BC388B"/>
    <w:rsid w:val="00BC50C6"/>
    <w:rsid w:val="00BC52E3"/>
    <w:rsid w:val="00BC6202"/>
    <w:rsid w:val="00BC65D7"/>
    <w:rsid w:val="00BC67DA"/>
    <w:rsid w:val="00BC6948"/>
    <w:rsid w:val="00BD1892"/>
    <w:rsid w:val="00BD201D"/>
    <w:rsid w:val="00BD304C"/>
    <w:rsid w:val="00BD667A"/>
    <w:rsid w:val="00BD78E4"/>
    <w:rsid w:val="00BE0A1D"/>
    <w:rsid w:val="00BE275C"/>
    <w:rsid w:val="00BE32FA"/>
    <w:rsid w:val="00BE3533"/>
    <w:rsid w:val="00BE4573"/>
    <w:rsid w:val="00BE4E09"/>
    <w:rsid w:val="00BE7272"/>
    <w:rsid w:val="00BE757C"/>
    <w:rsid w:val="00BE7582"/>
    <w:rsid w:val="00BE7720"/>
    <w:rsid w:val="00BE7E1E"/>
    <w:rsid w:val="00BF0E6D"/>
    <w:rsid w:val="00BF1387"/>
    <w:rsid w:val="00BF3B1B"/>
    <w:rsid w:val="00BF4389"/>
    <w:rsid w:val="00BF7C8F"/>
    <w:rsid w:val="00C001AF"/>
    <w:rsid w:val="00C01B4C"/>
    <w:rsid w:val="00C02890"/>
    <w:rsid w:val="00C048E8"/>
    <w:rsid w:val="00C05A19"/>
    <w:rsid w:val="00C0617A"/>
    <w:rsid w:val="00C06464"/>
    <w:rsid w:val="00C0646C"/>
    <w:rsid w:val="00C0689C"/>
    <w:rsid w:val="00C10A2D"/>
    <w:rsid w:val="00C11114"/>
    <w:rsid w:val="00C112C4"/>
    <w:rsid w:val="00C11CB8"/>
    <w:rsid w:val="00C12639"/>
    <w:rsid w:val="00C12931"/>
    <w:rsid w:val="00C12AED"/>
    <w:rsid w:val="00C1447E"/>
    <w:rsid w:val="00C16622"/>
    <w:rsid w:val="00C1667A"/>
    <w:rsid w:val="00C20039"/>
    <w:rsid w:val="00C2056D"/>
    <w:rsid w:val="00C26058"/>
    <w:rsid w:val="00C266AA"/>
    <w:rsid w:val="00C30DFC"/>
    <w:rsid w:val="00C30E27"/>
    <w:rsid w:val="00C324A8"/>
    <w:rsid w:val="00C32D67"/>
    <w:rsid w:val="00C3561A"/>
    <w:rsid w:val="00C40037"/>
    <w:rsid w:val="00C41285"/>
    <w:rsid w:val="00C426C1"/>
    <w:rsid w:val="00C42A90"/>
    <w:rsid w:val="00C42DB8"/>
    <w:rsid w:val="00C45F86"/>
    <w:rsid w:val="00C4611A"/>
    <w:rsid w:val="00C5068D"/>
    <w:rsid w:val="00C51FB0"/>
    <w:rsid w:val="00C56161"/>
    <w:rsid w:val="00C60A7E"/>
    <w:rsid w:val="00C60DBD"/>
    <w:rsid w:val="00C61814"/>
    <w:rsid w:val="00C6344B"/>
    <w:rsid w:val="00C657C2"/>
    <w:rsid w:val="00C658A7"/>
    <w:rsid w:val="00C671F8"/>
    <w:rsid w:val="00C67D24"/>
    <w:rsid w:val="00C70AA7"/>
    <w:rsid w:val="00C71890"/>
    <w:rsid w:val="00C7252B"/>
    <w:rsid w:val="00C738DE"/>
    <w:rsid w:val="00C73AC6"/>
    <w:rsid w:val="00C75974"/>
    <w:rsid w:val="00C7691B"/>
    <w:rsid w:val="00C77A47"/>
    <w:rsid w:val="00C80D82"/>
    <w:rsid w:val="00C80F1C"/>
    <w:rsid w:val="00C8116C"/>
    <w:rsid w:val="00C81899"/>
    <w:rsid w:val="00C8243E"/>
    <w:rsid w:val="00C83B4B"/>
    <w:rsid w:val="00C83FC5"/>
    <w:rsid w:val="00C847BE"/>
    <w:rsid w:val="00C87EC6"/>
    <w:rsid w:val="00C937EB"/>
    <w:rsid w:val="00C96239"/>
    <w:rsid w:val="00C96D98"/>
    <w:rsid w:val="00C97152"/>
    <w:rsid w:val="00CA0DC9"/>
    <w:rsid w:val="00CA1DD0"/>
    <w:rsid w:val="00CA37FD"/>
    <w:rsid w:val="00CA3E36"/>
    <w:rsid w:val="00CA4330"/>
    <w:rsid w:val="00CB2D71"/>
    <w:rsid w:val="00CB366F"/>
    <w:rsid w:val="00CB389F"/>
    <w:rsid w:val="00CB3FC1"/>
    <w:rsid w:val="00CB41D3"/>
    <w:rsid w:val="00CB42F8"/>
    <w:rsid w:val="00CB470D"/>
    <w:rsid w:val="00CB4BAC"/>
    <w:rsid w:val="00CB738B"/>
    <w:rsid w:val="00CC1347"/>
    <w:rsid w:val="00CC13CC"/>
    <w:rsid w:val="00CC289F"/>
    <w:rsid w:val="00CC44EF"/>
    <w:rsid w:val="00CC6FDC"/>
    <w:rsid w:val="00CD015A"/>
    <w:rsid w:val="00CD0A4F"/>
    <w:rsid w:val="00CD126D"/>
    <w:rsid w:val="00CD214A"/>
    <w:rsid w:val="00CD2C38"/>
    <w:rsid w:val="00CD6157"/>
    <w:rsid w:val="00CD63B7"/>
    <w:rsid w:val="00CD68DC"/>
    <w:rsid w:val="00CD79E9"/>
    <w:rsid w:val="00CD7D49"/>
    <w:rsid w:val="00CE02E5"/>
    <w:rsid w:val="00CE09C7"/>
    <w:rsid w:val="00CE0E11"/>
    <w:rsid w:val="00CE178F"/>
    <w:rsid w:val="00CE19FE"/>
    <w:rsid w:val="00CE3FA8"/>
    <w:rsid w:val="00CE4D5E"/>
    <w:rsid w:val="00CE528D"/>
    <w:rsid w:val="00CE75C6"/>
    <w:rsid w:val="00CF1931"/>
    <w:rsid w:val="00CF1DA4"/>
    <w:rsid w:val="00CF36D2"/>
    <w:rsid w:val="00CF3E17"/>
    <w:rsid w:val="00CF52D3"/>
    <w:rsid w:val="00CF6B82"/>
    <w:rsid w:val="00CF6CFA"/>
    <w:rsid w:val="00D01210"/>
    <w:rsid w:val="00D016FB"/>
    <w:rsid w:val="00D0274D"/>
    <w:rsid w:val="00D02FF9"/>
    <w:rsid w:val="00D03F56"/>
    <w:rsid w:val="00D05AAC"/>
    <w:rsid w:val="00D062AF"/>
    <w:rsid w:val="00D06582"/>
    <w:rsid w:val="00D076BC"/>
    <w:rsid w:val="00D100BB"/>
    <w:rsid w:val="00D101D7"/>
    <w:rsid w:val="00D11EB4"/>
    <w:rsid w:val="00D12D2E"/>
    <w:rsid w:val="00D17C66"/>
    <w:rsid w:val="00D17F19"/>
    <w:rsid w:val="00D23F49"/>
    <w:rsid w:val="00D24F73"/>
    <w:rsid w:val="00D2562D"/>
    <w:rsid w:val="00D27DF8"/>
    <w:rsid w:val="00D30493"/>
    <w:rsid w:val="00D3086E"/>
    <w:rsid w:val="00D312E0"/>
    <w:rsid w:val="00D31985"/>
    <w:rsid w:val="00D31A72"/>
    <w:rsid w:val="00D3240D"/>
    <w:rsid w:val="00D3342B"/>
    <w:rsid w:val="00D33D1F"/>
    <w:rsid w:val="00D34154"/>
    <w:rsid w:val="00D3420A"/>
    <w:rsid w:val="00D342AD"/>
    <w:rsid w:val="00D35E16"/>
    <w:rsid w:val="00D40817"/>
    <w:rsid w:val="00D42127"/>
    <w:rsid w:val="00D42FBF"/>
    <w:rsid w:val="00D42FEE"/>
    <w:rsid w:val="00D43446"/>
    <w:rsid w:val="00D43EC4"/>
    <w:rsid w:val="00D44B6F"/>
    <w:rsid w:val="00D45754"/>
    <w:rsid w:val="00D50E53"/>
    <w:rsid w:val="00D514CA"/>
    <w:rsid w:val="00D51799"/>
    <w:rsid w:val="00D52083"/>
    <w:rsid w:val="00D54D89"/>
    <w:rsid w:val="00D54EAD"/>
    <w:rsid w:val="00D5543B"/>
    <w:rsid w:val="00D55B4F"/>
    <w:rsid w:val="00D56032"/>
    <w:rsid w:val="00D57412"/>
    <w:rsid w:val="00D61A21"/>
    <w:rsid w:val="00D6229F"/>
    <w:rsid w:val="00D63997"/>
    <w:rsid w:val="00D67675"/>
    <w:rsid w:val="00D72247"/>
    <w:rsid w:val="00D753DF"/>
    <w:rsid w:val="00D76014"/>
    <w:rsid w:val="00D761A1"/>
    <w:rsid w:val="00D8030F"/>
    <w:rsid w:val="00D80369"/>
    <w:rsid w:val="00D818A5"/>
    <w:rsid w:val="00D81C06"/>
    <w:rsid w:val="00D82B75"/>
    <w:rsid w:val="00D84FF2"/>
    <w:rsid w:val="00D86E0B"/>
    <w:rsid w:val="00D87790"/>
    <w:rsid w:val="00D877CF"/>
    <w:rsid w:val="00D87910"/>
    <w:rsid w:val="00D92086"/>
    <w:rsid w:val="00D92C10"/>
    <w:rsid w:val="00D95B92"/>
    <w:rsid w:val="00D96D9D"/>
    <w:rsid w:val="00D97299"/>
    <w:rsid w:val="00DA081E"/>
    <w:rsid w:val="00DA0C9F"/>
    <w:rsid w:val="00DA0E1E"/>
    <w:rsid w:val="00DA1B55"/>
    <w:rsid w:val="00DA31A1"/>
    <w:rsid w:val="00DA4407"/>
    <w:rsid w:val="00DA455F"/>
    <w:rsid w:val="00DA77B6"/>
    <w:rsid w:val="00DB128F"/>
    <w:rsid w:val="00DB15D5"/>
    <w:rsid w:val="00DB17BE"/>
    <w:rsid w:val="00DB1F35"/>
    <w:rsid w:val="00DB738C"/>
    <w:rsid w:val="00DB763B"/>
    <w:rsid w:val="00DB7770"/>
    <w:rsid w:val="00DB7891"/>
    <w:rsid w:val="00DB7E5B"/>
    <w:rsid w:val="00DC099D"/>
    <w:rsid w:val="00DC18A4"/>
    <w:rsid w:val="00DC4857"/>
    <w:rsid w:val="00DC50D8"/>
    <w:rsid w:val="00DC5612"/>
    <w:rsid w:val="00DD14B9"/>
    <w:rsid w:val="00DD17F4"/>
    <w:rsid w:val="00DD19A9"/>
    <w:rsid w:val="00DD1DBD"/>
    <w:rsid w:val="00DD27B1"/>
    <w:rsid w:val="00DD2B74"/>
    <w:rsid w:val="00DD3ABE"/>
    <w:rsid w:val="00DD3CEF"/>
    <w:rsid w:val="00DD3D65"/>
    <w:rsid w:val="00DD557F"/>
    <w:rsid w:val="00DD60A3"/>
    <w:rsid w:val="00DD7AC5"/>
    <w:rsid w:val="00DE0BBF"/>
    <w:rsid w:val="00DE16FC"/>
    <w:rsid w:val="00DE1CAA"/>
    <w:rsid w:val="00DF0080"/>
    <w:rsid w:val="00DF05CE"/>
    <w:rsid w:val="00DF1DF2"/>
    <w:rsid w:val="00DF1E0B"/>
    <w:rsid w:val="00DF27A1"/>
    <w:rsid w:val="00DF2DA5"/>
    <w:rsid w:val="00DF3CD2"/>
    <w:rsid w:val="00DF5241"/>
    <w:rsid w:val="00DF5E7F"/>
    <w:rsid w:val="00E00289"/>
    <w:rsid w:val="00E022BB"/>
    <w:rsid w:val="00E029DE"/>
    <w:rsid w:val="00E02CB9"/>
    <w:rsid w:val="00E05075"/>
    <w:rsid w:val="00E0605D"/>
    <w:rsid w:val="00E074E8"/>
    <w:rsid w:val="00E1146A"/>
    <w:rsid w:val="00E129C2"/>
    <w:rsid w:val="00E12D4D"/>
    <w:rsid w:val="00E16CCB"/>
    <w:rsid w:val="00E17978"/>
    <w:rsid w:val="00E17DFD"/>
    <w:rsid w:val="00E21262"/>
    <w:rsid w:val="00E21434"/>
    <w:rsid w:val="00E21B3B"/>
    <w:rsid w:val="00E2267A"/>
    <w:rsid w:val="00E23517"/>
    <w:rsid w:val="00E23D50"/>
    <w:rsid w:val="00E25139"/>
    <w:rsid w:val="00E265A8"/>
    <w:rsid w:val="00E2663C"/>
    <w:rsid w:val="00E26FD3"/>
    <w:rsid w:val="00E30933"/>
    <w:rsid w:val="00E3246B"/>
    <w:rsid w:val="00E338FC"/>
    <w:rsid w:val="00E33D96"/>
    <w:rsid w:val="00E35C5D"/>
    <w:rsid w:val="00E35D5B"/>
    <w:rsid w:val="00E372D2"/>
    <w:rsid w:val="00E374BB"/>
    <w:rsid w:val="00E41FEA"/>
    <w:rsid w:val="00E44065"/>
    <w:rsid w:val="00E44995"/>
    <w:rsid w:val="00E461F5"/>
    <w:rsid w:val="00E503F5"/>
    <w:rsid w:val="00E5086B"/>
    <w:rsid w:val="00E5175B"/>
    <w:rsid w:val="00E52846"/>
    <w:rsid w:val="00E528ED"/>
    <w:rsid w:val="00E53270"/>
    <w:rsid w:val="00E54417"/>
    <w:rsid w:val="00E54CBF"/>
    <w:rsid w:val="00E55E60"/>
    <w:rsid w:val="00E56007"/>
    <w:rsid w:val="00E57023"/>
    <w:rsid w:val="00E6288E"/>
    <w:rsid w:val="00E66046"/>
    <w:rsid w:val="00E66073"/>
    <w:rsid w:val="00E67F7C"/>
    <w:rsid w:val="00E702CA"/>
    <w:rsid w:val="00E7362E"/>
    <w:rsid w:val="00E73C3B"/>
    <w:rsid w:val="00E7426F"/>
    <w:rsid w:val="00E75268"/>
    <w:rsid w:val="00E7566C"/>
    <w:rsid w:val="00E75E40"/>
    <w:rsid w:val="00E7606F"/>
    <w:rsid w:val="00E764DC"/>
    <w:rsid w:val="00E7773E"/>
    <w:rsid w:val="00E8005D"/>
    <w:rsid w:val="00E80EA8"/>
    <w:rsid w:val="00E821D8"/>
    <w:rsid w:val="00E84224"/>
    <w:rsid w:val="00E85D4F"/>
    <w:rsid w:val="00E87C42"/>
    <w:rsid w:val="00E90E33"/>
    <w:rsid w:val="00E92B90"/>
    <w:rsid w:val="00E937B0"/>
    <w:rsid w:val="00E96AD6"/>
    <w:rsid w:val="00E97EA3"/>
    <w:rsid w:val="00E97EBF"/>
    <w:rsid w:val="00EA19DF"/>
    <w:rsid w:val="00EA2747"/>
    <w:rsid w:val="00EA3427"/>
    <w:rsid w:val="00EA3745"/>
    <w:rsid w:val="00EA7E80"/>
    <w:rsid w:val="00EB0BF3"/>
    <w:rsid w:val="00EB1365"/>
    <w:rsid w:val="00EB3441"/>
    <w:rsid w:val="00EB35EE"/>
    <w:rsid w:val="00EB413D"/>
    <w:rsid w:val="00EB6521"/>
    <w:rsid w:val="00EC0AD1"/>
    <w:rsid w:val="00EC18D2"/>
    <w:rsid w:val="00EC1985"/>
    <w:rsid w:val="00EC2418"/>
    <w:rsid w:val="00EC2983"/>
    <w:rsid w:val="00EC3CF0"/>
    <w:rsid w:val="00EC3F3F"/>
    <w:rsid w:val="00EC644A"/>
    <w:rsid w:val="00ED05A7"/>
    <w:rsid w:val="00ED0FA7"/>
    <w:rsid w:val="00ED11A0"/>
    <w:rsid w:val="00ED2C96"/>
    <w:rsid w:val="00ED4249"/>
    <w:rsid w:val="00ED444C"/>
    <w:rsid w:val="00ED4E60"/>
    <w:rsid w:val="00ED598D"/>
    <w:rsid w:val="00ED5D48"/>
    <w:rsid w:val="00ED652C"/>
    <w:rsid w:val="00EE10B1"/>
    <w:rsid w:val="00EE2005"/>
    <w:rsid w:val="00EE25EC"/>
    <w:rsid w:val="00EE3EFF"/>
    <w:rsid w:val="00EE54F4"/>
    <w:rsid w:val="00EE7B9B"/>
    <w:rsid w:val="00EE7D69"/>
    <w:rsid w:val="00EF03B7"/>
    <w:rsid w:val="00EF09DD"/>
    <w:rsid w:val="00EF1957"/>
    <w:rsid w:val="00EF38F1"/>
    <w:rsid w:val="00EF3B43"/>
    <w:rsid w:val="00EF5997"/>
    <w:rsid w:val="00EF686D"/>
    <w:rsid w:val="00F00B06"/>
    <w:rsid w:val="00F00DA8"/>
    <w:rsid w:val="00F035BC"/>
    <w:rsid w:val="00F04DCB"/>
    <w:rsid w:val="00F072AF"/>
    <w:rsid w:val="00F10264"/>
    <w:rsid w:val="00F1094A"/>
    <w:rsid w:val="00F12172"/>
    <w:rsid w:val="00F1263E"/>
    <w:rsid w:val="00F131C6"/>
    <w:rsid w:val="00F20EE8"/>
    <w:rsid w:val="00F21F08"/>
    <w:rsid w:val="00F222BD"/>
    <w:rsid w:val="00F22685"/>
    <w:rsid w:val="00F24D1D"/>
    <w:rsid w:val="00F266C7"/>
    <w:rsid w:val="00F275A9"/>
    <w:rsid w:val="00F330D5"/>
    <w:rsid w:val="00F330F5"/>
    <w:rsid w:val="00F33DDE"/>
    <w:rsid w:val="00F34BC3"/>
    <w:rsid w:val="00F3595A"/>
    <w:rsid w:val="00F36089"/>
    <w:rsid w:val="00F36C5D"/>
    <w:rsid w:val="00F411CF"/>
    <w:rsid w:val="00F4176A"/>
    <w:rsid w:val="00F4186F"/>
    <w:rsid w:val="00F4437F"/>
    <w:rsid w:val="00F445C6"/>
    <w:rsid w:val="00F473C5"/>
    <w:rsid w:val="00F50885"/>
    <w:rsid w:val="00F52F10"/>
    <w:rsid w:val="00F54162"/>
    <w:rsid w:val="00F55ACB"/>
    <w:rsid w:val="00F57D41"/>
    <w:rsid w:val="00F65BA4"/>
    <w:rsid w:val="00F702A6"/>
    <w:rsid w:val="00F7132F"/>
    <w:rsid w:val="00F717DD"/>
    <w:rsid w:val="00F72F03"/>
    <w:rsid w:val="00F7300E"/>
    <w:rsid w:val="00F746EE"/>
    <w:rsid w:val="00F74DC1"/>
    <w:rsid w:val="00F74FD8"/>
    <w:rsid w:val="00F81C49"/>
    <w:rsid w:val="00F81E03"/>
    <w:rsid w:val="00F82B60"/>
    <w:rsid w:val="00F82D2B"/>
    <w:rsid w:val="00F83063"/>
    <w:rsid w:val="00F845B5"/>
    <w:rsid w:val="00F84700"/>
    <w:rsid w:val="00F859B2"/>
    <w:rsid w:val="00F8602B"/>
    <w:rsid w:val="00F860F1"/>
    <w:rsid w:val="00F90A32"/>
    <w:rsid w:val="00F92927"/>
    <w:rsid w:val="00F9299A"/>
    <w:rsid w:val="00F962DF"/>
    <w:rsid w:val="00F97C3F"/>
    <w:rsid w:val="00F97F94"/>
    <w:rsid w:val="00FA0DB3"/>
    <w:rsid w:val="00FA281C"/>
    <w:rsid w:val="00FA59DB"/>
    <w:rsid w:val="00FB0FEF"/>
    <w:rsid w:val="00FB27D2"/>
    <w:rsid w:val="00FB36FE"/>
    <w:rsid w:val="00FB3F8E"/>
    <w:rsid w:val="00FB3FD4"/>
    <w:rsid w:val="00FB5531"/>
    <w:rsid w:val="00FB670B"/>
    <w:rsid w:val="00FB6CBE"/>
    <w:rsid w:val="00FC1DDF"/>
    <w:rsid w:val="00FC2607"/>
    <w:rsid w:val="00FC2DA1"/>
    <w:rsid w:val="00FC3BAD"/>
    <w:rsid w:val="00FC58B4"/>
    <w:rsid w:val="00FC5F7F"/>
    <w:rsid w:val="00FC644A"/>
    <w:rsid w:val="00FC7EF3"/>
    <w:rsid w:val="00FD01B6"/>
    <w:rsid w:val="00FD1387"/>
    <w:rsid w:val="00FD1CD8"/>
    <w:rsid w:val="00FD3D1D"/>
    <w:rsid w:val="00FD4762"/>
    <w:rsid w:val="00FD73E1"/>
    <w:rsid w:val="00FD7B50"/>
    <w:rsid w:val="00FE22F7"/>
    <w:rsid w:val="00FE4102"/>
    <w:rsid w:val="00FE4680"/>
    <w:rsid w:val="00FE4BF0"/>
    <w:rsid w:val="00FE520B"/>
    <w:rsid w:val="00FF0D24"/>
    <w:rsid w:val="00FF2F25"/>
    <w:rsid w:val="00FF5164"/>
    <w:rsid w:val="00FF5673"/>
    <w:rsid w:val="00FF5B4B"/>
    <w:rsid w:val="00FF710E"/>
    <w:rsid w:val="00FF79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EAB804C-AAB4-47C0-B31B-D5B3E08C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6E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C6E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6E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6EBA"/>
    <w:pPr>
      <w:ind w:left="720"/>
      <w:contextualSpacing/>
    </w:pPr>
  </w:style>
  <w:style w:type="paragraph" w:styleId="Header">
    <w:name w:val="header"/>
    <w:basedOn w:val="Normal"/>
    <w:link w:val="HeaderChar"/>
    <w:rsid w:val="001C6E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C6EB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C6E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EBA"/>
    <w:rPr>
      <w:sz w:val="24"/>
      <w:szCs w:val="24"/>
    </w:rPr>
  </w:style>
  <w:style w:type="character" w:styleId="Hyperlink">
    <w:name w:val="Hyperlink"/>
    <w:basedOn w:val="DefaultParagraphFont"/>
    <w:rsid w:val="00B8624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0469F8"/>
    <w:rPr>
      <w:rFonts w:ascii="Verdana" w:hAnsi="Verdana"/>
      <w:sz w:val="20"/>
    </w:rPr>
  </w:style>
  <w:style w:type="character" w:customStyle="1" w:styleId="BodyTextChar">
    <w:name w:val="Body Text Char"/>
    <w:basedOn w:val="DefaultParagraphFont"/>
    <w:link w:val="BodyText"/>
    <w:rsid w:val="000469F8"/>
    <w:rPr>
      <w:rFonts w:ascii="Verdana" w:hAnsi="Verdana"/>
      <w:szCs w:val="24"/>
    </w:rPr>
  </w:style>
  <w:style w:type="character" w:customStyle="1" w:styleId="A5">
    <w:name w:val="A5"/>
    <w:uiPriority w:val="99"/>
    <w:rsid w:val="00E0605D"/>
    <w:rPr>
      <w:rFonts w:cs="CCRUH Z+ Myriad Pro"/>
      <w:color w:val="000000"/>
      <w:sz w:val="20"/>
      <w:szCs w:val="20"/>
    </w:rPr>
  </w:style>
  <w:style w:type="paragraph" w:styleId="BodyTextIndent3">
    <w:name w:val="Body Text Indent 3"/>
    <w:basedOn w:val="Normal"/>
    <w:link w:val="BodyTextIndent3Char"/>
    <w:rsid w:val="00E503F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503F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ppliedscienceint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TSNS</Company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Scoba</dc:creator>
  <cp:lastModifiedBy>abdulrahman m</cp:lastModifiedBy>
  <cp:revision>6</cp:revision>
  <cp:lastPrinted>2011-01-26T20:34:00Z</cp:lastPrinted>
  <dcterms:created xsi:type="dcterms:W3CDTF">2012-02-20T16:51:00Z</dcterms:created>
  <dcterms:modified xsi:type="dcterms:W3CDTF">2017-09-27T13:09:00Z</dcterms:modified>
</cp:coreProperties>
</file>